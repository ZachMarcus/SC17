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5D150" w14:textId="7BBF6727" w:rsidR="008B197E" w:rsidRDefault="002E0D0E">
      <w:pPr>
        <w:pStyle w:val="Paper-Title"/>
        <w:spacing w:after="60"/>
      </w:pPr>
      <w:r>
        <w:t>Reproducing the Vectorization of the Tersoff Multi-Body Potential</w:t>
      </w:r>
      <w:r w:rsidR="004079CB">
        <w:t>: An Exercise in Performance Portability</w:t>
      </w:r>
      <w:r w:rsidR="006D3A80">
        <w:t xml:space="preserve"> on N</w:t>
      </w:r>
      <w:r w:rsidR="007B2C3A">
        <w:t>VIDIA Tesla</w:t>
      </w:r>
      <w:r w:rsidR="006D3A80">
        <w:t xml:space="preserve"> V100 GPUs</w:t>
      </w:r>
    </w:p>
    <w:p w14:paraId="4F1BA5A1"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72ADFAD6" w14:textId="77777777" w:rsidR="008B197E" w:rsidRDefault="004079CB">
      <w:pPr>
        <w:pStyle w:val="Author"/>
        <w:spacing w:after="0"/>
        <w:rPr>
          <w:spacing w:val="-2"/>
        </w:rPr>
      </w:pPr>
      <w:r>
        <w:rPr>
          <w:spacing w:val="-2"/>
        </w:rPr>
        <w:br w:type="column"/>
      </w:r>
      <w:r>
        <w:rPr>
          <w:spacing w:val="-2"/>
        </w:rPr>
        <w:t>Zachary Marcus</w:t>
      </w:r>
    </w:p>
    <w:p w14:paraId="177CCC6B" w14:textId="77777777" w:rsidR="004079CB" w:rsidRDefault="004079CB">
      <w:pPr>
        <w:pStyle w:val="Affiliations"/>
        <w:rPr>
          <w:spacing w:val="-2"/>
        </w:rPr>
      </w:pPr>
      <w:r>
        <w:rPr>
          <w:spacing w:val="-2"/>
        </w:rPr>
        <w:t>Northeastern University of Electrical and Computer Engineering</w:t>
      </w:r>
    </w:p>
    <w:p w14:paraId="29BAF545" w14:textId="77777777" w:rsidR="008B197E" w:rsidRDefault="004079CB">
      <w:pPr>
        <w:pStyle w:val="Affiliations"/>
        <w:rPr>
          <w:spacing w:val="-2"/>
        </w:rPr>
      </w:pPr>
      <w:r>
        <w:rPr>
          <w:spacing w:val="-2"/>
        </w:rPr>
        <w:t>Boston, MA 02119</w:t>
      </w:r>
    </w:p>
    <w:p w14:paraId="04602E17" w14:textId="77777777" w:rsidR="008B197E" w:rsidRPr="00251F49" w:rsidRDefault="003C3FCF">
      <w:pPr>
        <w:pStyle w:val="E-Mail"/>
        <w:rPr>
          <w:spacing w:val="-2"/>
        </w:rPr>
      </w:pPr>
      <w:hyperlink r:id="rId8" w:history="1">
        <w:r w:rsidR="00251F49" w:rsidRPr="00251F49">
          <w:rPr>
            <w:rStyle w:val="Hyperlink"/>
            <w:color w:val="auto"/>
            <w:spacing w:val="-2"/>
            <w:u w:val="none"/>
          </w:rPr>
          <w:t>marcus.z@husky.neu.edu</w:t>
        </w:r>
      </w:hyperlink>
    </w:p>
    <w:p w14:paraId="78D4C98C" w14:textId="77777777" w:rsidR="008B197E" w:rsidRDefault="008B197E" w:rsidP="004079CB">
      <w:pPr>
        <w:pStyle w:val="Author"/>
        <w:spacing w:after="0"/>
        <w:rPr>
          <w:spacing w:val="-2"/>
        </w:rPr>
      </w:pPr>
      <w:r>
        <w:rPr>
          <w:spacing w:val="-2"/>
        </w:rPr>
        <w:br w:type="column"/>
      </w:r>
    </w:p>
    <w:p w14:paraId="1644EB9C" w14:textId="77777777" w:rsidR="008B197E" w:rsidRDefault="008B197E">
      <w:pPr>
        <w:pStyle w:val="E-Mail"/>
        <w:rPr>
          <w:spacing w:val="-2"/>
        </w:rPr>
      </w:pPr>
    </w:p>
    <w:p w14:paraId="6D0F7AF0" w14:textId="77777777" w:rsidR="008B197E" w:rsidRDefault="008B197E">
      <w:pPr>
        <w:pStyle w:val="E-Mail"/>
      </w:pPr>
    </w:p>
    <w:p w14:paraId="05EC3D0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2EE087D" w14:textId="77777777" w:rsidR="008B197E" w:rsidRDefault="008B197E" w:rsidP="00251F49">
      <w:pPr>
        <w:spacing w:after="0"/>
      </w:pPr>
      <w:r>
        <w:rPr>
          <w:b/>
          <w:sz w:val="24"/>
        </w:rPr>
        <w:t>ABSTRACT</w:t>
      </w:r>
    </w:p>
    <w:p w14:paraId="10C8802D" w14:textId="50A5F098" w:rsidR="004079CB" w:rsidRDefault="004079CB">
      <w:pPr>
        <w:pStyle w:val="Abstract"/>
      </w:pPr>
      <w:r>
        <w:t>Molecular dynamics simulations have become an indispensable research tool in computational chemistry and materials science</w:t>
      </w:r>
      <w:r w:rsidR="00B733BA">
        <w:t>.</w:t>
      </w:r>
      <w:r>
        <w:t xml:space="preserve"> </w:t>
      </w:r>
      <w:r w:rsidR="00B733BA">
        <w:t>A</w:t>
      </w:r>
      <w:r>
        <w:t>s such, they consume a significant portion of compute resources around the world. Multi</w:t>
      </w:r>
      <w:r w:rsidR="00B733BA">
        <w:t>-</w:t>
      </w:r>
      <w:r>
        <w:t>body potentials provide increased accuracy but are complex and present portable, performant programming challenges. A paper was published at the S</w:t>
      </w:r>
      <w:r w:rsidR="00B733BA">
        <w:t xml:space="preserve">upercomputing </w:t>
      </w:r>
      <w:r>
        <w:t xml:space="preserve">16 Conference last year presenting the results of developing an efficient and portable Tersoff potential within the molecular dynamics code LAMMPS. The paper provided a detailed </w:t>
      </w:r>
      <w:r w:rsidR="00FC3183">
        <w:t>artifact description, from which this paper presents the validation of the results on a recent N</w:t>
      </w:r>
      <w:r w:rsidR="00B733BA">
        <w:t>VIDIA</w:t>
      </w:r>
      <w:r w:rsidR="00FC3183">
        <w:t xml:space="preserve"> GPU, the Volta V100.</w:t>
      </w:r>
    </w:p>
    <w:p w14:paraId="76E9ECE0"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0851E5C3" w14:textId="7AD50925" w:rsidR="008B197E" w:rsidRPr="00580C7F" w:rsidRDefault="00580C7F">
      <w:pPr>
        <w:spacing w:after="120"/>
        <w:rPr>
          <w:iCs/>
        </w:rPr>
      </w:pPr>
      <w:r w:rsidRPr="00580C7F">
        <w:rPr>
          <w:iCs/>
        </w:rPr>
        <w:t>• </w:t>
      </w:r>
      <w:r w:rsidRPr="00580C7F">
        <w:rPr>
          <w:b/>
          <w:bCs/>
          <w:iCs/>
        </w:rPr>
        <w:t>Computing methodologies~Molecular simulation</w:t>
      </w:r>
      <w:r w:rsidRPr="00580C7F">
        <w:rPr>
          <w:iCs/>
        </w:rPr>
        <w:t>   • </w:t>
      </w:r>
      <w:r w:rsidRPr="00580C7F">
        <w:rPr>
          <w:b/>
          <w:bCs/>
          <w:iCs/>
        </w:rPr>
        <w:t>Applied computing~Chemistry</w:t>
      </w:r>
      <w:r w:rsidRPr="00580C7F">
        <w:rPr>
          <w:iCs/>
        </w:rPr>
        <w:t>   • </w:t>
      </w:r>
      <w:r w:rsidRPr="00580C7F">
        <w:rPr>
          <w:i/>
          <w:iCs/>
        </w:rPr>
        <w:t>Software and its engineering~Software performance</w:t>
      </w:r>
    </w:p>
    <w:p w14:paraId="48E81F57" w14:textId="77777777" w:rsidR="008B197E" w:rsidRDefault="008B197E">
      <w:pPr>
        <w:spacing w:before="120" w:after="0"/>
      </w:pPr>
      <w:r>
        <w:rPr>
          <w:b/>
          <w:sz w:val="24"/>
        </w:rPr>
        <w:t>Keywords</w:t>
      </w:r>
    </w:p>
    <w:p w14:paraId="0C071A9C" w14:textId="5BEC6A55" w:rsidR="008B197E" w:rsidRDefault="00B733BA">
      <w:pPr>
        <w:spacing w:after="120"/>
      </w:pPr>
      <w:r>
        <w:t>Reproducibility; LAMMPS; Molecular Dynamics;</w:t>
      </w:r>
      <w:r w:rsidR="0066479E">
        <w:t xml:space="preserve"> Portability</w:t>
      </w:r>
    </w:p>
    <w:p w14:paraId="07948986" w14:textId="77777777" w:rsidR="008B197E" w:rsidRDefault="008B197E">
      <w:pPr>
        <w:pStyle w:val="Heading1"/>
        <w:spacing w:before="120"/>
      </w:pPr>
      <w:r>
        <w:t>INTRODUCTION</w:t>
      </w:r>
    </w:p>
    <w:p w14:paraId="686C8BA8" w14:textId="090BD721" w:rsidR="008B197E" w:rsidRDefault="003662E6">
      <w:pPr>
        <w:pStyle w:val="BodyTextIndent"/>
        <w:spacing w:after="120"/>
        <w:ind w:firstLine="0"/>
      </w:pPr>
      <w:r>
        <w:t>Molecular dynamics simulations trace particles and their trajectories over time for use in materials science research</w:t>
      </w:r>
      <w:r w:rsidR="00B733BA">
        <w:t>. T</w:t>
      </w:r>
      <w:r>
        <w:t>he computation for this is targeted at highly parallel architectures.</w:t>
      </w:r>
      <w:r w:rsidR="00F069D7">
        <w:t xml:space="preserve"> Pairwise interactions make up much of these interactions, but for certain use cases the computations must be adjusted given the interactions between other nearby particles. This adjustment makes the computation of such multi-body potentials much more expensive. The Tersoff multi-body potential, one such computation found within LAMMPS, was explored and optimized in the SC16 paper “The Vectorization of the Tersoff Multi-Body Potential: An Exercise in Performance Portability”.</w:t>
      </w:r>
    </w:p>
    <w:p w14:paraId="27368BCB" w14:textId="1A0D3E8F" w:rsidR="00F069D7" w:rsidRDefault="00F069D7">
      <w:pPr>
        <w:pStyle w:val="BodyTextIndent"/>
        <w:spacing w:after="120"/>
        <w:ind w:firstLine="0"/>
      </w:pPr>
      <w:r>
        <w:t xml:space="preserve">The paper explored the </w:t>
      </w:r>
      <w:r w:rsidR="00E72162">
        <w:t xml:space="preserve">improved performance </w:t>
      </w:r>
      <w:r>
        <w:t xml:space="preserve">effects of using a </w:t>
      </w:r>
      <w:r w:rsidR="00E72162">
        <w:t xml:space="preserve">modified </w:t>
      </w:r>
      <w:r>
        <w:t xml:space="preserve">programming model to allow for increased performance through scalar and vector optimizations in a way that is portable across architectures. </w:t>
      </w:r>
      <w:commentRangeStart w:id="0"/>
      <w:commentRangeStart w:id="1"/>
      <w:r>
        <w:t>The</w:t>
      </w:r>
      <w:commentRangeEnd w:id="0"/>
      <w:commentRangeEnd w:id="1"/>
      <w:r w:rsidR="00B733BA">
        <w:rPr>
          <w:rStyle w:val="CommentReference"/>
        </w:rPr>
        <w:commentReference w:id="0"/>
      </w:r>
      <w:r w:rsidR="00B733BA">
        <w:rPr>
          <w:rStyle w:val="CommentReference"/>
        </w:rPr>
        <w:commentReference w:id="1"/>
      </w:r>
      <w:r>
        <w:t xml:space="preserve"> presented architectures included ARM</w:t>
      </w:r>
      <w:r w:rsidR="009C1869">
        <w:t xml:space="preserve"> architectures</w:t>
      </w:r>
      <w:r>
        <w:t>, Westmere, Sandy Bridge, Ivy Bridge, Haswell, Broadwell, Kepler, Knight’s Corner and Knight’s Landing. The authors built upon existing LAMMPS packages – USER-INTEL, USER-OMP, KOKKOS, and GPU – for optimization.</w:t>
      </w:r>
    </w:p>
    <w:p w14:paraId="729DA377" w14:textId="52EC45CB" w:rsidR="00F069D7" w:rsidRDefault="00F069D7">
      <w:pPr>
        <w:pStyle w:val="BodyTextIndent"/>
        <w:spacing w:after="120"/>
        <w:ind w:firstLine="0"/>
      </w:pPr>
      <w:r>
        <w:t xml:space="preserve">The paper provided a compliant artifact description in the Appendix which described how the results were achieved, how they could be reduced, and where others might find the source code itself to build and reproduce their results. It is the intent of this work to </w:t>
      </w:r>
      <w:r w:rsidR="00040AD4">
        <w:t>replicate</w:t>
      </w:r>
      <w:r>
        <w:t xml:space="preserve"> a subset of those results on an x86 platform using N</w:t>
      </w:r>
      <w:r w:rsidR="00B733BA">
        <w:t>VIDIA Tesla</w:t>
      </w:r>
      <w:r>
        <w:t xml:space="preserve"> V100 accelerators.</w:t>
      </w:r>
    </w:p>
    <w:p w14:paraId="0C89088A" w14:textId="77777777" w:rsidR="001E0726" w:rsidRDefault="001E0726">
      <w:pPr>
        <w:pStyle w:val="BodyTextIndent"/>
        <w:spacing w:after="120"/>
        <w:ind w:firstLine="0"/>
      </w:pPr>
    </w:p>
    <w:p w14:paraId="2494F954" w14:textId="77777777" w:rsidR="008B197E" w:rsidRDefault="00654D20">
      <w:pPr>
        <w:pStyle w:val="Heading1"/>
        <w:spacing w:before="120"/>
      </w:pPr>
      <w:r>
        <w:t>MACHINE DESCRIPTION</w:t>
      </w:r>
    </w:p>
    <w:p w14:paraId="022DD0FA" w14:textId="77777777" w:rsidR="008B197E" w:rsidRDefault="00654D20">
      <w:pPr>
        <w:pStyle w:val="BodyTextIndent"/>
        <w:spacing w:after="120"/>
        <w:ind w:firstLine="0"/>
      </w:pPr>
      <w:r>
        <w:t>The system used for reproducing the work was a four-node Supermicro system connected via Mellanox Infiniband EDR, with the following hardware per node:</w:t>
      </w:r>
    </w:p>
    <w:p w14:paraId="32B6C8E9" w14:textId="77777777" w:rsidR="00654D20" w:rsidRDefault="00654D20" w:rsidP="00654D20">
      <w:pPr>
        <w:pStyle w:val="BodyTextIndent"/>
        <w:ind w:firstLine="0"/>
      </w:pPr>
    </w:p>
    <w:p w14:paraId="29464E11" w14:textId="2F62D285" w:rsidR="00654D20" w:rsidRDefault="00654D20" w:rsidP="00654D20">
      <w:pPr>
        <w:pStyle w:val="Caption"/>
        <w:keepNext/>
      </w:pPr>
      <w:r>
        <w:t xml:space="preserve">Table </w:t>
      </w:r>
      <w:fldSimple w:instr=" SEQ Table \* ARABIC ">
        <w:r w:rsidR="003C3FCF">
          <w:rPr>
            <w:noProof/>
          </w:rPr>
          <w:t>1</w:t>
        </w:r>
      </w:fldSimple>
      <w:r>
        <w:t xml:space="preserve"> Node Configuration</w:t>
      </w:r>
    </w:p>
    <w:tbl>
      <w:tblPr>
        <w:tblW w:w="48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437"/>
        <w:gridCol w:w="3420"/>
      </w:tblGrid>
      <w:tr w:rsidR="00906235" w14:paraId="66EC0421" w14:textId="77777777" w:rsidTr="00323A9A">
        <w:trPr>
          <w:trHeight w:val="310"/>
        </w:trPr>
        <w:tc>
          <w:tcPr>
            <w:tcW w:w="1437" w:type="dxa"/>
            <w:vAlign w:val="center"/>
          </w:tcPr>
          <w:p w14:paraId="092DAE3B" w14:textId="77777777" w:rsidR="00906235" w:rsidRDefault="00906235" w:rsidP="00323A9A">
            <w:pPr>
              <w:pStyle w:val="BodyTextIndent"/>
              <w:ind w:firstLine="0"/>
              <w:jc w:val="center"/>
              <w:rPr>
                <w:b/>
                <w:bCs/>
              </w:rPr>
            </w:pPr>
            <w:r>
              <w:rPr>
                <w:b/>
                <w:bCs/>
              </w:rPr>
              <w:t>Hardware</w:t>
            </w:r>
          </w:p>
        </w:tc>
        <w:tc>
          <w:tcPr>
            <w:tcW w:w="3420" w:type="dxa"/>
            <w:vAlign w:val="center"/>
          </w:tcPr>
          <w:p w14:paraId="3881CEEC" w14:textId="77777777" w:rsidR="00906235" w:rsidRDefault="00906235" w:rsidP="00323A9A">
            <w:pPr>
              <w:pStyle w:val="BodyTextIndent"/>
              <w:ind w:firstLine="0"/>
              <w:jc w:val="center"/>
              <w:rPr>
                <w:b/>
                <w:bCs/>
              </w:rPr>
            </w:pPr>
            <w:r>
              <w:rPr>
                <w:b/>
                <w:bCs/>
              </w:rPr>
              <w:t>Description</w:t>
            </w:r>
          </w:p>
        </w:tc>
      </w:tr>
      <w:tr w:rsidR="00906235" w14:paraId="37FDDDEC" w14:textId="77777777" w:rsidTr="00323A9A">
        <w:trPr>
          <w:trHeight w:val="310"/>
        </w:trPr>
        <w:tc>
          <w:tcPr>
            <w:tcW w:w="1437" w:type="dxa"/>
            <w:vAlign w:val="center"/>
          </w:tcPr>
          <w:p w14:paraId="0767625F" w14:textId="77777777" w:rsidR="00906235" w:rsidRDefault="00906235" w:rsidP="00323A9A">
            <w:pPr>
              <w:pStyle w:val="BodyTextIndent"/>
              <w:ind w:firstLine="0"/>
              <w:jc w:val="center"/>
            </w:pPr>
            <w:r>
              <w:t>Physical Cores</w:t>
            </w:r>
          </w:p>
        </w:tc>
        <w:tc>
          <w:tcPr>
            <w:tcW w:w="3420" w:type="dxa"/>
            <w:vAlign w:val="center"/>
          </w:tcPr>
          <w:p w14:paraId="24359E12" w14:textId="77777777" w:rsidR="00906235" w:rsidRDefault="00906235" w:rsidP="00323A9A">
            <w:pPr>
              <w:pStyle w:val="BodyTextIndent"/>
              <w:ind w:firstLine="0"/>
              <w:jc w:val="center"/>
            </w:pPr>
            <w:r>
              <w:t>2x 32 core EPYC 7551 @2GHz</w:t>
            </w:r>
          </w:p>
        </w:tc>
      </w:tr>
      <w:tr w:rsidR="00906235" w14:paraId="21103824" w14:textId="77777777" w:rsidTr="00323A9A">
        <w:trPr>
          <w:trHeight w:val="341"/>
        </w:trPr>
        <w:tc>
          <w:tcPr>
            <w:tcW w:w="1437" w:type="dxa"/>
            <w:vAlign w:val="center"/>
          </w:tcPr>
          <w:p w14:paraId="21378838" w14:textId="77777777" w:rsidR="00906235" w:rsidRDefault="00906235" w:rsidP="00323A9A">
            <w:pPr>
              <w:pStyle w:val="BodyTextIndent"/>
              <w:ind w:firstLine="0"/>
              <w:jc w:val="center"/>
            </w:pPr>
            <w:r>
              <w:t>SMT</w:t>
            </w:r>
          </w:p>
        </w:tc>
        <w:tc>
          <w:tcPr>
            <w:tcW w:w="3420" w:type="dxa"/>
            <w:vAlign w:val="center"/>
          </w:tcPr>
          <w:p w14:paraId="6A718BE1" w14:textId="77777777" w:rsidR="00906235" w:rsidRDefault="00906235" w:rsidP="00323A9A">
            <w:pPr>
              <w:pStyle w:val="BodyTextIndent"/>
              <w:ind w:firstLine="0"/>
              <w:jc w:val="center"/>
            </w:pPr>
            <w:r>
              <w:t>Enabled</w:t>
            </w:r>
          </w:p>
        </w:tc>
      </w:tr>
      <w:tr w:rsidR="00906235" w14:paraId="6FD2998D" w14:textId="77777777" w:rsidTr="00323A9A">
        <w:trPr>
          <w:trHeight w:val="341"/>
        </w:trPr>
        <w:tc>
          <w:tcPr>
            <w:tcW w:w="1437" w:type="dxa"/>
            <w:tcBorders>
              <w:top w:val="single" w:sz="2" w:space="0" w:color="000000"/>
              <w:left w:val="single" w:sz="2" w:space="0" w:color="000000"/>
              <w:bottom w:val="single" w:sz="2" w:space="0" w:color="000000"/>
              <w:right w:val="single" w:sz="2" w:space="0" w:color="000000"/>
            </w:tcBorders>
            <w:vAlign w:val="center"/>
          </w:tcPr>
          <w:p w14:paraId="06468B28" w14:textId="77777777" w:rsidR="00906235" w:rsidRDefault="00906235" w:rsidP="00323A9A">
            <w:pPr>
              <w:pStyle w:val="BodyTextIndent"/>
              <w:ind w:firstLine="0"/>
              <w:jc w:val="center"/>
            </w:pPr>
            <w:r>
              <w:t>Memory</w:t>
            </w:r>
          </w:p>
        </w:tc>
        <w:tc>
          <w:tcPr>
            <w:tcW w:w="3420" w:type="dxa"/>
            <w:tcBorders>
              <w:top w:val="single" w:sz="2" w:space="0" w:color="000000"/>
              <w:left w:val="single" w:sz="2" w:space="0" w:color="000000"/>
              <w:bottom w:val="single" w:sz="2" w:space="0" w:color="000000"/>
              <w:right w:val="single" w:sz="2" w:space="0" w:color="000000"/>
            </w:tcBorders>
            <w:vAlign w:val="center"/>
          </w:tcPr>
          <w:p w14:paraId="5B553B59" w14:textId="77777777" w:rsidR="00906235" w:rsidRDefault="00906235" w:rsidP="00323A9A">
            <w:pPr>
              <w:pStyle w:val="BodyTextIndent"/>
              <w:ind w:firstLine="0"/>
              <w:jc w:val="center"/>
            </w:pPr>
            <w:r>
              <w:t>256GB @2666MHz</w:t>
            </w:r>
          </w:p>
        </w:tc>
      </w:tr>
      <w:tr w:rsidR="00906235" w14:paraId="5B901832" w14:textId="77777777" w:rsidTr="00323A9A">
        <w:trPr>
          <w:trHeight w:val="341"/>
        </w:trPr>
        <w:tc>
          <w:tcPr>
            <w:tcW w:w="1437" w:type="dxa"/>
            <w:tcBorders>
              <w:top w:val="single" w:sz="2" w:space="0" w:color="000000"/>
              <w:left w:val="single" w:sz="2" w:space="0" w:color="000000"/>
              <w:bottom w:val="single" w:sz="2" w:space="0" w:color="000000"/>
              <w:right w:val="single" w:sz="2" w:space="0" w:color="000000"/>
            </w:tcBorders>
            <w:vAlign w:val="center"/>
          </w:tcPr>
          <w:p w14:paraId="7D59965A" w14:textId="77777777" w:rsidR="00906235" w:rsidRDefault="00906235" w:rsidP="00323A9A">
            <w:pPr>
              <w:pStyle w:val="BodyTextIndent"/>
              <w:ind w:firstLine="0"/>
              <w:jc w:val="center"/>
            </w:pPr>
            <w:r>
              <w:t>Operating System</w:t>
            </w:r>
          </w:p>
        </w:tc>
        <w:tc>
          <w:tcPr>
            <w:tcW w:w="3420" w:type="dxa"/>
            <w:tcBorders>
              <w:top w:val="single" w:sz="2" w:space="0" w:color="000000"/>
              <w:left w:val="single" w:sz="2" w:space="0" w:color="000000"/>
              <w:bottom w:val="single" w:sz="2" w:space="0" w:color="000000"/>
              <w:right w:val="single" w:sz="2" w:space="0" w:color="000000"/>
            </w:tcBorders>
            <w:vAlign w:val="center"/>
          </w:tcPr>
          <w:p w14:paraId="70E9FCB1" w14:textId="77777777" w:rsidR="00906235" w:rsidRDefault="00906235" w:rsidP="00323A9A">
            <w:pPr>
              <w:pStyle w:val="BodyTextIndent"/>
              <w:ind w:firstLine="0"/>
              <w:jc w:val="center"/>
            </w:pPr>
            <w:r>
              <w:t>Ubuntu 16.04.3 LTS</w:t>
            </w:r>
          </w:p>
        </w:tc>
      </w:tr>
      <w:tr w:rsidR="00906235" w14:paraId="63B3996B" w14:textId="77777777" w:rsidTr="00323A9A">
        <w:trPr>
          <w:trHeight w:val="341"/>
        </w:trPr>
        <w:tc>
          <w:tcPr>
            <w:tcW w:w="1437" w:type="dxa"/>
            <w:tcBorders>
              <w:top w:val="single" w:sz="2" w:space="0" w:color="000000"/>
              <w:left w:val="single" w:sz="2" w:space="0" w:color="000000"/>
              <w:bottom w:val="single" w:sz="2" w:space="0" w:color="000000"/>
              <w:right w:val="single" w:sz="2" w:space="0" w:color="000000"/>
            </w:tcBorders>
            <w:vAlign w:val="center"/>
          </w:tcPr>
          <w:p w14:paraId="41FD26C8" w14:textId="77777777" w:rsidR="00906235" w:rsidRDefault="00906235" w:rsidP="00323A9A">
            <w:pPr>
              <w:pStyle w:val="BodyTextIndent"/>
              <w:ind w:firstLine="0"/>
              <w:jc w:val="center"/>
            </w:pPr>
            <w:r>
              <w:t>Kernel</w:t>
            </w:r>
          </w:p>
        </w:tc>
        <w:tc>
          <w:tcPr>
            <w:tcW w:w="3420" w:type="dxa"/>
            <w:tcBorders>
              <w:top w:val="single" w:sz="2" w:space="0" w:color="000000"/>
              <w:left w:val="single" w:sz="2" w:space="0" w:color="000000"/>
              <w:bottom w:val="single" w:sz="2" w:space="0" w:color="000000"/>
              <w:right w:val="single" w:sz="2" w:space="0" w:color="000000"/>
            </w:tcBorders>
            <w:vAlign w:val="center"/>
          </w:tcPr>
          <w:p w14:paraId="27C5A0B9" w14:textId="77777777" w:rsidR="003440EB" w:rsidRDefault="00906235" w:rsidP="003440EB">
            <w:pPr>
              <w:pStyle w:val="BodyTextIndent"/>
              <w:ind w:firstLine="0"/>
              <w:jc w:val="center"/>
            </w:pPr>
            <w:r>
              <w:t>4.11.0-kfd-compute-rocm-rel-1.6-180</w:t>
            </w:r>
          </w:p>
        </w:tc>
      </w:tr>
      <w:tr w:rsidR="003440EB" w14:paraId="6781F590" w14:textId="77777777" w:rsidTr="003440EB">
        <w:trPr>
          <w:trHeight w:val="341"/>
        </w:trPr>
        <w:tc>
          <w:tcPr>
            <w:tcW w:w="1437" w:type="dxa"/>
            <w:tcBorders>
              <w:top w:val="single" w:sz="2" w:space="0" w:color="000000"/>
              <w:left w:val="single" w:sz="2" w:space="0" w:color="000000"/>
              <w:bottom w:val="single" w:sz="2" w:space="0" w:color="000000"/>
              <w:right w:val="single" w:sz="2" w:space="0" w:color="000000"/>
            </w:tcBorders>
            <w:vAlign w:val="center"/>
          </w:tcPr>
          <w:p w14:paraId="7C119142" w14:textId="77777777" w:rsidR="003440EB" w:rsidRDefault="003440EB" w:rsidP="00323A9A">
            <w:pPr>
              <w:pStyle w:val="BodyTextIndent"/>
              <w:ind w:firstLine="0"/>
              <w:jc w:val="center"/>
            </w:pPr>
            <w:r>
              <w:t>Accelerator</w:t>
            </w:r>
          </w:p>
        </w:tc>
        <w:tc>
          <w:tcPr>
            <w:tcW w:w="3420" w:type="dxa"/>
            <w:tcBorders>
              <w:top w:val="single" w:sz="2" w:space="0" w:color="000000"/>
              <w:left w:val="single" w:sz="2" w:space="0" w:color="000000"/>
              <w:bottom w:val="single" w:sz="2" w:space="0" w:color="000000"/>
              <w:right w:val="single" w:sz="2" w:space="0" w:color="000000"/>
            </w:tcBorders>
            <w:vAlign w:val="center"/>
          </w:tcPr>
          <w:p w14:paraId="48FE86B0" w14:textId="77777777" w:rsidR="003440EB" w:rsidRDefault="003440EB" w:rsidP="00323A9A">
            <w:pPr>
              <w:pStyle w:val="BodyTextIndent"/>
              <w:ind w:firstLine="0"/>
              <w:jc w:val="center"/>
            </w:pPr>
            <w:r>
              <w:t>2x Nvidia V100 GPU for 2 nodes</w:t>
            </w:r>
          </w:p>
        </w:tc>
      </w:tr>
      <w:tr w:rsidR="003440EB" w14:paraId="14A8DFE0" w14:textId="77777777" w:rsidTr="003440EB">
        <w:trPr>
          <w:trHeight w:val="341"/>
        </w:trPr>
        <w:tc>
          <w:tcPr>
            <w:tcW w:w="1437" w:type="dxa"/>
            <w:tcBorders>
              <w:top w:val="single" w:sz="2" w:space="0" w:color="000000"/>
              <w:left w:val="single" w:sz="2" w:space="0" w:color="000000"/>
              <w:bottom w:val="single" w:sz="2" w:space="0" w:color="000000"/>
              <w:right w:val="single" w:sz="2" w:space="0" w:color="000000"/>
            </w:tcBorders>
            <w:vAlign w:val="center"/>
          </w:tcPr>
          <w:p w14:paraId="7FB6772A" w14:textId="77777777" w:rsidR="003440EB" w:rsidRDefault="003440EB" w:rsidP="00323A9A">
            <w:pPr>
              <w:pStyle w:val="BodyTextIndent"/>
              <w:ind w:firstLine="0"/>
              <w:jc w:val="center"/>
            </w:pPr>
            <w:r>
              <w:t>Accelerator</w:t>
            </w:r>
          </w:p>
        </w:tc>
        <w:tc>
          <w:tcPr>
            <w:tcW w:w="3420" w:type="dxa"/>
            <w:tcBorders>
              <w:top w:val="single" w:sz="2" w:space="0" w:color="000000"/>
              <w:left w:val="single" w:sz="2" w:space="0" w:color="000000"/>
              <w:bottom w:val="single" w:sz="2" w:space="0" w:color="000000"/>
              <w:right w:val="single" w:sz="2" w:space="0" w:color="000000"/>
            </w:tcBorders>
            <w:vAlign w:val="center"/>
          </w:tcPr>
          <w:p w14:paraId="16068F01" w14:textId="77777777" w:rsidR="003440EB" w:rsidRDefault="003440EB" w:rsidP="00323A9A">
            <w:pPr>
              <w:pStyle w:val="BodyTextIndent"/>
              <w:ind w:firstLine="0"/>
              <w:jc w:val="center"/>
            </w:pPr>
            <w:r>
              <w:t>2x Nvidia P100 GPU for 2 nodes</w:t>
            </w:r>
          </w:p>
        </w:tc>
      </w:tr>
    </w:tbl>
    <w:p w14:paraId="2DA144EE" w14:textId="77777777" w:rsidR="00654D20" w:rsidRDefault="00654D20" w:rsidP="00654D20">
      <w:pPr>
        <w:pStyle w:val="BodyTextIndent"/>
        <w:ind w:firstLine="0"/>
      </w:pPr>
    </w:p>
    <w:p w14:paraId="1EDE2CEA" w14:textId="77777777" w:rsidR="00920279" w:rsidRDefault="00920279" w:rsidP="00920279">
      <w:pPr>
        <w:pStyle w:val="Heading1"/>
        <w:spacing w:before="120"/>
      </w:pPr>
      <w:r>
        <w:t>COMPILATION / RUN DESCRIPTION</w:t>
      </w:r>
    </w:p>
    <w:p w14:paraId="4C6DC74D" w14:textId="77777777" w:rsidR="008B197E" w:rsidRDefault="00920279">
      <w:pPr>
        <w:pStyle w:val="Heading2"/>
        <w:spacing w:before="0"/>
      </w:pPr>
      <w:r>
        <w:t>Compilation</w:t>
      </w:r>
    </w:p>
    <w:p w14:paraId="2A83BAF4" w14:textId="2133F07C" w:rsidR="008B197E" w:rsidRDefault="00F057ED">
      <w:pPr>
        <w:pStyle w:val="BodyTextIndent"/>
        <w:spacing w:after="120"/>
        <w:ind w:firstLine="0"/>
      </w:pPr>
      <w:r>
        <w:t>The compilati</w:t>
      </w:r>
      <w:r w:rsidR="00AB345E">
        <w:t>on for this system is based off</w:t>
      </w:r>
      <w:r>
        <w:t xml:space="preserve"> the Tersoff repository published in </w:t>
      </w:r>
      <w:r w:rsidR="00AB345E">
        <w:t>the paper. The rwth-sb_tesla machine description was used as a base but modified for the system: no binaries dependent on the USER-INTEL package were used, as they were not found to run on the AMD CPUs. The N</w:t>
      </w:r>
      <w:r w:rsidR="00654E81">
        <w:t>VIDIA</w:t>
      </w:r>
      <w:r w:rsidR="00AB345E">
        <w:t xml:space="preserve"> CUDA toolkit version 9.0 was installed on the system along with the Mellanox bundled version of OpenMPI, </w:t>
      </w:r>
      <w:r w:rsidR="009C66DE">
        <w:t>3.0.0rc6, and gcc 5.4.0. The LAMMPS version is the one bundled into the Tersoff repository from March 10</w:t>
      </w:r>
      <w:r w:rsidR="009C66DE" w:rsidRPr="009C66DE">
        <w:rPr>
          <w:vertAlign w:val="superscript"/>
        </w:rPr>
        <w:t>th</w:t>
      </w:r>
      <w:r w:rsidR="009C66DE">
        <w:t xml:space="preserve">, 2016, with relevant bug fix. The Tersoff version is commit hash </w:t>
      </w:r>
      <w:r w:rsidR="009C66DE" w:rsidRPr="009C66DE">
        <w:t>092e33b70c53b71310bc93c51e89d1f48cc1b870</w:t>
      </w:r>
      <w:r w:rsidR="009C66DE">
        <w:t xml:space="preserve">. </w:t>
      </w:r>
      <w:r w:rsidR="00A62B39">
        <w:t xml:space="preserve">There are also necessary modifications to the source code that had to be made for the test system. </w:t>
      </w:r>
      <w:r w:rsidR="009C66DE">
        <w:t xml:space="preserve">For a detailed version of </w:t>
      </w:r>
      <w:r w:rsidR="00A62B39">
        <w:t xml:space="preserve">these modifications and the </w:t>
      </w:r>
      <w:r w:rsidR="009C66DE">
        <w:t>build instructions, see Appendix A.</w:t>
      </w:r>
    </w:p>
    <w:p w14:paraId="1AA7DE49" w14:textId="77777777" w:rsidR="008B197E" w:rsidRDefault="00FA7464">
      <w:pPr>
        <w:pStyle w:val="Heading2"/>
        <w:spacing w:before="120"/>
      </w:pPr>
      <w:r>
        <w:t>Run</w:t>
      </w:r>
    </w:p>
    <w:p w14:paraId="5634E84E" w14:textId="4D3E6951" w:rsidR="001E0726" w:rsidRDefault="00FA7464">
      <w:pPr>
        <w:pStyle w:val="BodyTextIndent"/>
        <w:ind w:firstLine="0"/>
      </w:pPr>
      <w:r>
        <w:t xml:space="preserve">To run the </w:t>
      </w:r>
      <w:r w:rsidR="00654E81">
        <w:t>T</w:t>
      </w:r>
      <w:r>
        <w:t xml:space="preserve">ersoff potential code, </w:t>
      </w:r>
      <w:commentRangeStart w:id="2"/>
      <w:r>
        <w:t>ensure</w:t>
      </w:r>
      <w:commentRangeEnd w:id="2"/>
      <w:r w:rsidR="00654E81">
        <w:rPr>
          <w:rStyle w:val="CommentReference"/>
        </w:rPr>
        <w:commentReference w:id="2"/>
      </w:r>
      <w:r>
        <w:t xml:space="preserve"> that mpirun is in the PATH and libmpi.so is in the LD_LIBRARY_PATH. </w:t>
      </w:r>
      <w:r w:rsidR="00AD32F4">
        <w:t xml:space="preserve">To run from </w:t>
      </w:r>
      <w:r w:rsidR="00AD32F4">
        <w:lastRenderedPageBreak/>
        <w:t xml:space="preserve">a directory with the proper input files, the command was issued with relative path to the binary along with appropriate flags. </w:t>
      </w:r>
      <w:r>
        <w:t xml:space="preserve"> </w:t>
      </w:r>
      <w:r w:rsidR="00AD32F4">
        <w:t>Such a run for the KOKKOS package would resemble “mpirun -np 1 ../../machines/reproduce/lammps-10Mar16/src/lmp_kokkos_cuda_vect -in in.tersoff_bench -k on t 0 g 1 -sf kk -log output.log”. These flags are the same ones provided in the paper to run with the package; to run for the GPU package, a similar command would be issued but specifying a different package, and using a separate input file that did not include the KOKKOS tweaks present in the KOKKOS input file. For a more detailed discussion of what was run, see Appendix A.</w:t>
      </w:r>
    </w:p>
    <w:p w14:paraId="770CE682" w14:textId="77777777" w:rsidR="008B197E" w:rsidRDefault="00C83130">
      <w:pPr>
        <w:pStyle w:val="Heading1"/>
        <w:spacing w:before="120"/>
      </w:pPr>
      <w:r>
        <w:t>ACCURACY STUDY</w:t>
      </w:r>
    </w:p>
    <w:p w14:paraId="44F4004A" w14:textId="77777777" w:rsidR="00C562D1" w:rsidRDefault="00FE2D96">
      <w:pPr>
        <w:spacing w:after="120"/>
      </w:pPr>
      <w:r>
        <w:t xml:space="preserve">The </w:t>
      </w:r>
      <w:r w:rsidR="009C53B1">
        <w:t>authors of the original paper</w:t>
      </w:r>
      <w:r w:rsidR="00C47786">
        <w:t xml:space="preserve"> created versions that compute the Tersoff potential in single and mixed precision in addition to the pre-existing double precision calculations. The results of running the provided </w:t>
      </w:r>
      <w:r w:rsidR="00C47786" w:rsidRPr="00C47786">
        <w:rPr>
          <w:i/>
        </w:rPr>
        <w:t>in.tersoff-acc</w:t>
      </w:r>
      <w:r w:rsidR="00C47786">
        <w:rPr>
          <w:i/>
        </w:rPr>
        <w:t xml:space="preserve"> </w:t>
      </w:r>
      <w:r w:rsidR="00C47786">
        <w:t>with the GPU package with varied precision showed more deviation than the paper presented by a factor of 3.5.</w:t>
      </w:r>
    </w:p>
    <w:p w14:paraId="5FBBE27C" w14:textId="77777777" w:rsidR="00C562D1" w:rsidRDefault="00C562D1">
      <w:pPr>
        <w:spacing w:after="120"/>
      </w:pPr>
      <w:r>
        <w:rPr>
          <w:noProof/>
        </w:rPr>
        <w:drawing>
          <wp:inline distT="0" distB="0" distL="0" distR="0" wp14:anchorId="01656FCE" wp14:editId="2B7EE4A4">
            <wp:extent cx="2933700" cy="1857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704" cy="1881217"/>
                    </a:xfrm>
                    <a:prstGeom prst="rect">
                      <a:avLst/>
                    </a:prstGeom>
                    <a:noFill/>
                  </pic:spPr>
                </pic:pic>
              </a:graphicData>
            </a:graphic>
          </wp:inline>
        </w:drawing>
      </w:r>
    </w:p>
    <w:p w14:paraId="45EC9373" w14:textId="77777777" w:rsidR="00C562D1" w:rsidRDefault="00326BC4">
      <w:pPr>
        <w:spacing w:after="120"/>
      </w:pPr>
      <w:r>
        <w:rPr>
          <w:noProof/>
        </w:rPr>
        <mc:AlternateContent>
          <mc:Choice Requires="wps">
            <w:drawing>
              <wp:anchor distT="0" distB="0" distL="114300" distR="114300" simplePos="0" relativeHeight="251653120" behindDoc="0" locked="0" layoutInCell="1" allowOverlap="1" wp14:anchorId="49AA509C" wp14:editId="25E35C29">
                <wp:simplePos x="0" y="0"/>
                <wp:positionH relativeFrom="margin">
                  <wp:align>left</wp:align>
                </wp:positionH>
                <wp:positionV relativeFrom="paragraph">
                  <wp:posOffset>24130</wp:posOffset>
                </wp:positionV>
                <wp:extent cx="2919730" cy="624840"/>
                <wp:effectExtent l="0" t="0" r="0"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6248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DB0D825" w14:textId="77777777" w:rsidR="00326BC4" w:rsidRDefault="00326BC4" w:rsidP="00326BC4">
                            <w:pPr>
                              <w:pStyle w:val="Caption"/>
                            </w:pPr>
                            <w:r>
                              <w:t>Figure 1. Validation of the single precision solver: relative difference between the single and double precision solvers for a system of 32000 atoms for 10^6 timesteps using the GPU package.</w:t>
                            </w:r>
                          </w:p>
                          <w:p w14:paraId="0461079E" w14:textId="77777777" w:rsidR="00326BC4" w:rsidRDefault="00326BC4" w:rsidP="00326BC4">
                            <w:pPr>
                              <w:pStyle w:val="Caption"/>
                            </w:pPr>
                          </w:p>
                          <w:p w14:paraId="196DFBC3" w14:textId="77777777" w:rsidR="00326BC4" w:rsidRDefault="00326BC4" w:rsidP="00326BC4">
                            <w:pPr>
                              <w:pStyle w:val="Caption"/>
                            </w:pPr>
                            <w:r>
                              <w:t>.</w:t>
                            </w:r>
                          </w:p>
                          <w:p w14:paraId="2B6026A2" w14:textId="77777777" w:rsidR="00326BC4" w:rsidRDefault="00326BC4" w:rsidP="00326BC4">
                            <w:pPr>
                              <w:rPr>
                                <w:lang w:val="en-AU"/>
                              </w:rPr>
                            </w:pPr>
                          </w:p>
                          <w:p w14:paraId="22B6D092" w14:textId="77777777" w:rsidR="00326BC4" w:rsidRDefault="00326BC4" w:rsidP="00326BC4">
                            <w:pPr>
                              <w:rPr>
                                <w:lang w:val="en-AU"/>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49AA509C" id="_x0000_t202" coordsize="21600,21600" o:spt="202" path="m,l,21600r21600,l21600,xe">
                <v:stroke joinstyle="miter"/>
                <v:path gradientshapeok="t" o:connecttype="rect"/>
              </v:shapetype>
              <v:shape id="Text Box 4" o:spid="_x0000_s1026" type="#_x0000_t202" style="position:absolute;left:0;text-align:left;margin-left:0;margin-top:1.9pt;width:229.9pt;height:49.2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" stroked="f">
                <v:textbox>
                  <w:txbxContent>
                    <w:p w14:paraId="7DB0D825" w14:textId="77777777" w:rsidR="00326BC4" w:rsidRDefault="00326BC4" w:rsidP="00326BC4">
                      <w:pPr>
                        <w:pStyle w:val="Caption"/>
                      </w:pPr>
                      <w:r>
                        <w:t>Figure 1. Validation of the single precision solver: relative difference between the single and double precision solvers for a system of 32000 atoms for 10^6 timesteps using the GPU package.</w:t>
                      </w:r>
                    </w:p>
                    <w:p w14:paraId="0461079E" w14:textId="77777777" w:rsidR="00326BC4" w:rsidRDefault="00326BC4" w:rsidP="00326BC4">
                      <w:pPr>
                        <w:pStyle w:val="Caption"/>
                      </w:pPr>
                    </w:p>
                    <w:p w14:paraId="196DFBC3" w14:textId="77777777" w:rsidR="00326BC4" w:rsidRDefault="00326BC4" w:rsidP="00326BC4">
                      <w:pPr>
                        <w:pStyle w:val="Caption"/>
                      </w:pPr>
                      <w:r>
                        <w:t>.</w:t>
                      </w:r>
                    </w:p>
                    <w:p w14:paraId="2B6026A2" w14:textId="77777777" w:rsidR="00326BC4" w:rsidRDefault="00326BC4" w:rsidP="00326BC4">
                      <w:pPr>
                        <w:rPr>
                          <w:lang w:val="en-AU"/>
                        </w:rPr>
                      </w:pPr>
                    </w:p>
                    <w:p w14:paraId="22B6D092" w14:textId="77777777" w:rsidR="00326BC4" w:rsidRDefault="00326BC4" w:rsidP="00326BC4">
                      <w:pPr>
                        <w:rPr>
                          <w:lang w:val="en-AU"/>
                        </w:rPr>
                      </w:pPr>
                    </w:p>
                  </w:txbxContent>
                </v:textbox>
                <w10:wrap anchorx="margin"/>
              </v:shape>
            </w:pict>
          </mc:Fallback>
        </mc:AlternateContent>
      </w:r>
    </w:p>
    <w:p w14:paraId="1FE18BE7" w14:textId="77777777" w:rsidR="00326BC4" w:rsidRDefault="00326BC4">
      <w:pPr>
        <w:spacing w:after="120"/>
      </w:pPr>
    </w:p>
    <w:p w14:paraId="2AC0F0B0" w14:textId="77777777" w:rsidR="00326BC4" w:rsidRDefault="008B197E">
      <w:pPr>
        <w:spacing w:after="120"/>
      </w:pPr>
      <w:r>
        <w:t>.</w:t>
      </w:r>
    </w:p>
    <w:p w14:paraId="46DE6CA0" w14:textId="77777777" w:rsidR="00326BC4" w:rsidRDefault="00326BC4">
      <w:pPr>
        <w:spacing w:after="120"/>
      </w:pPr>
    </w:p>
    <w:p w14:paraId="5DFA040D" w14:textId="77777777" w:rsidR="00326BC4" w:rsidRDefault="00326BC4">
      <w:pPr>
        <w:spacing w:after="120"/>
      </w:pPr>
      <w:r>
        <w:t>In the presented comparison between single and double precision for the LAMMPS GPU package, the error grows increasingly larger than the error reported in the original paper.</w:t>
      </w:r>
    </w:p>
    <w:p w14:paraId="5B7A3CF7" w14:textId="77777777" w:rsidR="00CD14B8" w:rsidRDefault="00CD14B8">
      <w:pPr>
        <w:spacing w:after="120"/>
      </w:pPr>
    </w:p>
    <w:p w14:paraId="7B81AC30" w14:textId="4250C1D4" w:rsidR="00326BC4" w:rsidRDefault="00CD14B8">
      <w:pPr>
        <w:spacing w:after="120"/>
      </w:pPr>
      <w:r>
        <w:rPr>
          <w:noProof/>
        </w:rPr>
        <mc:AlternateContent>
          <mc:Choice Requires="wps">
            <w:drawing>
              <wp:anchor distT="0" distB="0" distL="114300" distR="114300" simplePos="0" relativeHeight="251656192" behindDoc="0" locked="0" layoutInCell="1" allowOverlap="1" wp14:anchorId="33C8256C" wp14:editId="20507522">
                <wp:simplePos x="0" y="0"/>
                <wp:positionH relativeFrom="margin">
                  <wp:align>left</wp:align>
                </wp:positionH>
                <wp:positionV relativeFrom="paragraph">
                  <wp:posOffset>1955165</wp:posOffset>
                </wp:positionV>
                <wp:extent cx="2919730" cy="624840"/>
                <wp:effectExtent l="0" t="0" r="0" b="381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6248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2B5ACE" w14:textId="77777777" w:rsidR="00CD14B8" w:rsidRDefault="00CD14B8" w:rsidP="00CD14B8">
                            <w:pPr>
                              <w:pStyle w:val="Caption"/>
                            </w:pPr>
                            <w:r>
                              <w:t>Figure 2. Validation of the mixed precision solver: relative difference between the mixed and double precision solvers for a system of 32000 atoms for 10^6 timesteps using the GPU package.</w:t>
                            </w:r>
                          </w:p>
                          <w:p w14:paraId="48473B8B" w14:textId="77777777" w:rsidR="00CD14B8" w:rsidRDefault="00CD14B8" w:rsidP="00CD14B8">
                            <w:pPr>
                              <w:pStyle w:val="Caption"/>
                            </w:pPr>
                          </w:p>
                          <w:p w14:paraId="6FC431DD" w14:textId="77777777" w:rsidR="00CD14B8" w:rsidRDefault="00CD14B8" w:rsidP="00CD14B8">
                            <w:pPr>
                              <w:pStyle w:val="Caption"/>
                            </w:pPr>
                            <w:r>
                              <w:t>.</w:t>
                            </w:r>
                          </w:p>
                          <w:p w14:paraId="54B9DA7A" w14:textId="77777777" w:rsidR="00CD14B8" w:rsidRDefault="00CD14B8" w:rsidP="00CD14B8">
                            <w:pPr>
                              <w:rPr>
                                <w:lang w:val="en-AU"/>
                              </w:rPr>
                            </w:pPr>
                          </w:p>
                          <w:p w14:paraId="78FF6970" w14:textId="77777777" w:rsidR="00CD14B8" w:rsidRDefault="00CD14B8" w:rsidP="00CD14B8">
                            <w:pPr>
                              <w:rPr>
                                <w:lang w:val="en-AU"/>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3C8256C" id="_x0000_s1027" type="#_x0000_t202" style="position:absolute;left:0;text-align:left;margin-left:0;margin-top:153.95pt;width:229.9pt;height:49.2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" stroked="f">
                <v:textbox>
                  <w:txbxContent>
                    <w:p w14:paraId="062B5ACE" w14:textId="77777777" w:rsidR="00CD14B8" w:rsidRDefault="00CD14B8" w:rsidP="00CD14B8">
                      <w:pPr>
                        <w:pStyle w:val="Caption"/>
                      </w:pPr>
                      <w:r>
                        <w:t>Figure 2. Validation of the mixed precision solver: relative difference between the mixed and double precision solvers for a system of 32000 atoms for 10^6 timesteps using the GPU package.</w:t>
                      </w:r>
                    </w:p>
                    <w:p w14:paraId="48473B8B" w14:textId="77777777" w:rsidR="00CD14B8" w:rsidRDefault="00CD14B8" w:rsidP="00CD14B8">
                      <w:pPr>
                        <w:pStyle w:val="Caption"/>
                      </w:pPr>
                    </w:p>
                    <w:p w14:paraId="6FC431DD" w14:textId="77777777" w:rsidR="00CD14B8" w:rsidRDefault="00CD14B8" w:rsidP="00CD14B8">
                      <w:pPr>
                        <w:pStyle w:val="Caption"/>
                      </w:pPr>
                      <w:r>
                        <w:t>.</w:t>
                      </w:r>
                    </w:p>
                    <w:p w14:paraId="54B9DA7A" w14:textId="77777777" w:rsidR="00CD14B8" w:rsidRDefault="00CD14B8" w:rsidP="00CD14B8">
                      <w:pPr>
                        <w:rPr>
                          <w:lang w:val="en-AU"/>
                        </w:rPr>
                      </w:pPr>
                    </w:p>
                    <w:p w14:paraId="78FF6970" w14:textId="77777777" w:rsidR="00CD14B8" w:rsidRDefault="00CD14B8" w:rsidP="00CD14B8">
                      <w:pPr>
                        <w:rPr>
                          <w:lang w:val="en-AU"/>
                        </w:rPr>
                      </w:pPr>
                    </w:p>
                  </w:txbxContent>
                </v:textbox>
                <w10:wrap anchorx="margin"/>
              </v:shape>
            </w:pict>
          </mc:Fallback>
        </mc:AlternateContent>
      </w:r>
      <w:r w:rsidR="00326BC4">
        <w:rPr>
          <w:noProof/>
        </w:rPr>
        <w:drawing>
          <wp:inline distT="0" distB="0" distL="0" distR="0" wp14:anchorId="762947E7" wp14:editId="28B85A5C">
            <wp:extent cx="2887980" cy="1904443"/>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9830" cy="1918852"/>
                    </a:xfrm>
                    <a:prstGeom prst="rect">
                      <a:avLst/>
                    </a:prstGeom>
                    <a:noFill/>
                  </pic:spPr>
                </pic:pic>
              </a:graphicData>
            </a:graphic>
          </wp:inline>
        </w:drawing>
      </w:r>
    </w:p>
    <w:p w14:paraId="2F28C991" w14:textId="4AC99A90" w:rsidR="00BE3B75" w:rsidRDefault="00BE3B75">
      <w:pPr>
        <w:spacing w:after="120"/>
      </w:pPr>
    </w:p>
    <w:p w14:paraId="333B6CD1" w14:textId="09CA53FD" w:rsidR="00BE3B75" w:rsidRDefault="00BE3B75">
      <w:pPr>
        <w:spacing w:after="120"/>
      </w:pPr>
    </w:p>
    <w:p w14:paraId="780BACE5" w14:textId="72F4C84C" w:rsidR="00BE3B75" w:rsidRDefault="00BE3B75">
      <w:pPr>
        <w:spacing w:after="120"/>
      </w:pPr>
    </w:p>
    <w:p w14:paraId="38B7B32F" w14:textId="77777777" w:rsidR="00326BC4" w:rsidRDefault="00CD14B8">
      <w:pPr>
        <w:spacing w:after="120"/>
      </w:pPr>
      <w:r>
        <w:t xml:space="preserve">In this second comparison between mixed and double precision, the error still grows increasingly larger. The error presented here is even larger than that of the single precision run. This result is not </w:t>
      </w:r>
      <w:r>
        <w:t xml:space="preserve">intuitive, </w:t>
      </w:r>
      <w:r w:rsidR="00904047">
        <w:t>but clearly accumulates error the longer it gets run on the GPU</w:t>
      </w:r>
      <w:r>
        <w:t xml:space="preserve">. As a comparison, the KOKKOS package with its double precision computation is presented here as well. </w:t>
      </w:r>
    </w:p>
    <w:p w14:paraId="7A61F4C0" w14:textId="75A1EB53" w:rsidR="00CD14B8" w:rsidRDefault="00474739">
      <w:pPr>
        <w:spacing w:after="120"/>
      </w:pPr>
      <w:r>
        <w:rPr>
          <w:noProof/>
        </w:rPr>
        <mc:AlternateContent>
          <mc:Choice Requires="wps">
            <w:drawing>
              <wp:anchor distT="0" distB="0" distL="114300" distR="114300" simplePos="0" relativeHeight="251659264" behindDoc="0" locked="0" layoutInCell="1" allowOverlap="1" wp14:anchorId="3CE61150" wp14:editId="5FCDB487">
                <wp:simplePos x="0" y="0"/>
                <wp:positionH relativeFrom="margin">
                  <wp:align>right</wp:align>
                </wp:positionH>
                <wp:positionV relativeFrom="paragraph">
                  <wp:posOffset>1934210</wp:posOffset>
                </wp:positionV>
                <wp:extent cx="3031490" cy="624840"/>
                <wp:effectExtent l="0" t="0" r="0" b="381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1490" cy="6248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8EF9F2" w14:textId="3233453B" w:rsidR="004E7329" w:rsidRDefault="004E7329" w:rsidP="004E7329">
                            <w:pPr>
                              <w:pStyle w:val="Caption"/>
                            </w:pPr>
                            <w:r>
                              <w:t xml:space="preserve">Figure </w:t>
                            </w:r>
                            <w:r w:rsidR="00373BCA">
                              <w:t>3</w:t>
                            </w:r>
                            <w:r>
                              <w:t xml:space="preserve">. Validation of the mixed precision solver: relative difference between the </w:t>
                            </w:r>
                            <w:r w:rsidR="008C46C4">
                              <w:t xml:space="preserve">vectorized </w:t>
                            </w:r>
                            <w:r w:rsidR="00373BCA">
                              <w:t>KOKKOS double</w:t>
                            </w:r>
                            <w:r>
                              <w:t xml:space="preserve"> and </w:t>
                            </w:r>
                            <w:r w:rsidR="00373BCA">
                              <w:t xml:space="preserve">GPU </w:t>
                            </w:r>
                            <w:r>
                              <w:t>double precision solvers for a</w:t>
                            </w:r>
                            <w:r w:rsidR="00660428">
                              <w:t xml:space="preserve"> system of 32000 atoms for 10^6.</w:t>
                            </w:r>
                          </w:p>
                          <w:p w14:paraId="4D176186" w14:textId="77777777" w:rsidR="004E7329" w:rsidRDefault="004E7329" w:rsidP="004E7329">
                            <w:pPr>
                              <w:pStyle w:val="Caption"/>
                            </w:pPr>
                          </w:p>
                          <w:p w14:paraId="15053CC1" w14:textId="77777777" w:rsidR="004E7329" w:rsidRDefault="004E7329" w:rsidP="004E7329">
                            <w:pPr>
                              <w:pStyle w:val="Caption"/>
                            </w:pPr>
                            <w:r>
                              <w:t>.</w:t>
                            </w:r>
                          </w:p>
                          <w:p w14:paraId="04F8813F" w14:textId="77777777" w:rsidR="004E7329" w:rsidRDefault="004E7329" w:rsidP="004E7329">
                            <w:pPr>
                              <w:rPr>
                                <w:lang w:val="en-AU"/>
                              </w:rPr>
                            </w:pPr>
                          </w:p>
                          <w:p w14:paraId="4C830C27" w14:textId="77777777" w:rsidR="004E7329" w:rsidRDefault="004E7329" w:rsidP="004E7329">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61150" id="_x0000_s1028" type="#_x0000_t202" style="position:absolute;left:0;text-align:left;margin-left:187.5pt;margin-top:152.3pt;width:238.7pt;height:49.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" stroked="f">
                <v:textbox>
                  <w:txbxContent>
                    <w:p w14:paraId="098EF9F2" w14:textId="3233453B" w:rsidR="004E7329" w:rsidRDefault="004E7329" w:rsidP="004E7329">
                      <w:pPr>
                        <w:pStyle w:val="Caption"/>
                      </w:pPr>
                      <w:r>
                        <w:t xml:space="preserve">Figure </w:t>
                      </w:r>
                      <w:r w:rsidR="00373BCA">
                        <w:t>3</w:t>
                      </w:r>
                      <w:r>
                        <w:t xml:space="preserve">. Validation of the mixed precision solver: relative difference between the </w:t>
                      </w:r>
                      <w:r w:rsidR="008C46C4">
                        <w:t xml:space="preserve">vectorized </w:t>
                      </w:r>
                      <w:r w:rsidR="00373BCA">
                        <w:t>KOKKOS double</w:t>
                      </w:r>
                      <w:r>
                        <w:t xml:space="preserve"> and </w:t>
                      </w:r>
                      <w:r w:rsidR="00373BCA">
                        <w:t xml:space="preserve">GPU </w:t>
                      </w:r>
                      <w:r>
                        <w:t>double precision solvers for a</w:t>
                      </w:r>
                      <w:r w:rsidR="00660428">
                        <w:t xml:space="preserve"> system of 32000 atoms for 10^6.</w:t>
                      </w:r>
                    </w:p>
                    <w:p w14:paraId="4D176186" w14:textId="77777777" w:rsidR="004E7329" w:rsidRDefault="004E7329" w:rsidP="004E7329">
                      <w:pPr>
                        <w:pStyle w:val="Caption"/>
                      </w:pPr>
                    </w:p>
                    <w:p w14:paraId="15053CC1" w14:textId="77777777" w:rsidR="004E7329" w:rsidRDefault="004E7329" w:rsidP="004E7329">
                      <w:pPr>
                        <w:pStyle w:val="Caption"/>
                      </w:pPr>
                      <w:r>
                        <w:t>.</w:t>
                      </w:r>
                    </w:p>
                    <w:p w14:paraId="04F8813F" w14:textId="77777777" w:rsidR="004E7329" w:rsidRDefault="004E7329" w:rsidP="004E7329">
                      <w:pPr>
                        <w:rPr>
                          <w:lang w:val="en-AU"/>
                        </w:rPr>
                      </w:pPr>
                    </w:p>
                    <w:p w14:paraId="4C830C27" w14:textId="77777777" w:rsidR="004E7329" w:rsidRDefault="004E7329" w:rsidP="004E7329">
                      <w:pPr>
                        <w:rPr>
                          <w:lang w:val="en-AU"/>
                        </w:rPr>
                      </w:pPr>
                    </w:p>
                  </w:txbxContent>
                </v:textbox>
                <w10:wrap anchorx="margin"/>
              </v:shape>
            </w:pict>
          </mc:Fallback>
        </mc:AlternateContent>
      </w:r>
      <w:r>
        <w:rPr>
          <w:noProof/>
        </w:rPr>
        <w:drawing>
          <wp:inline distT="0" distB="0" distL="0" distR="0" wp14:anchorId="62DC3D2E" wp14:editId="62CAB634">
            <wp:extent cx="3043379" cy="19265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3711" cy="1933130"/>
                    </a:xfrm>
                    <a:prstGeom prst="rect">
                      <a:avLst/>
                    </a:prstGeom>
                    <a:noFill/>
                  </pic:spPr>
                </pic:pic>
              </a:graphicData>
            </a:graphic>
          </wp:inline>
        </w:drawing>
      </w:r>
    </w:p>
    <w:p w14:paraId="1AF7726C" w14:textId="6FAA5C40" w:rsidR="00CD14B8" w:rsidRDefault="00CD14B8">
      <w:pPr>
        <w:spacing w:after="120"/>
      </w:pPr>
    </w:p>
    <w:p w14:paraId="21ED58B3" w14:textId="77777777" w:rsidR="00326BC4" w:rsidRDefault="00326BC4">
      <w:pPr>
        <w:spacing w:after="120"/>
      </w:pPr>
    </w:p>
    <w:p w14:paraId="5385482F" w14:textId="7193961A" w:rsidR="00474739" w:rsidRDefault="00474739">
      <w:pPr>
        <w:spacing w:after="120"/>
      </w:pPr>
    </w:p>
    <w:p w14:paraId="60945447" w14:textId="7ED01151" w:rsidR="00BB2E1E" w:rsidRDefault="00660428">
      <w:pPr>
        <w:spacing w:after="120"/>
      </w:pPr>
      <w:r>
        <w:t xml:space="preserve">While the calculation is very similar, the difference between these two runs demonstrates the precision capable on the GPU. It is believed that the </w:t>
      </w:r>
      <w:r w:rsidR="00904047">
        <w:t>kernel calculation</w:t>
      </w:r>
      <w:r>
        <w:t xml:space="preserve"> run on </w:t>
      </w:r>
      <w:r w:rsidR="00904047">
        <w:t>the GPU are formulated in a way that causes a loss in precision that only ever causes it to round up.</w:t>
      </w:r>
      <w:r w:rsidR="00BB2E1E">
        <w:t xml:space="preserve"> As seen in these figures, the deviation is within 0.007% of the reference. The round-off error is shown to accumulate in contrast with the presented findings of the paper but still remains</w:t>
      </w:r>
      <w:r w:rsidR="00F05EDF">
        <w:t xml:space="preserve"> within relatively small bounds for a simulation of this </w:t>
      </w:r>
      <w:commentRangeStart w:id="3"/>
      <w:r w:rsidR="00F05EDF">
        <w:t>size</w:t>
      </w:r>
      <w:commentRangeEnd w:id="3"/>
      <w:r w:rsidR="00654E81">
        <w:rPr>
          <w:rStyle w:val="CommentReference"/>
        </w:rPr>
        <w:commentReference w:id="3"/>
      </w:r>
      <w:r w:rsidR="00F05EDF">
        <w:t>.</w:t>
      </w:r>
      <w:r w:rsidR="00BB2E1E">
        <w:t xml:space="preserve"> </w:t>
      </w:r>
    </w:p>
    <w:p w14:paraId="0F353C53" w14:textId="77777777" w:rsidR="001E0726" w:rsidRDefault="001E0726">
      <w:pPr>
        <w:spacing w:after="120"/>
      </w:pPr>
    </w:p>
    <w:p w14:paraId="35720B99" w14:textId="77777777" w:rsidR="008B197E" w:rsidRDefault="00E132CA">
      <w:pPr>
        <w:pStyle w:val="Heading1"/>
        <w:spacing w:before="120"/>
      </w:pPr>
      <w:r>
        <w:t>PERFORMANCE DIFFERENCES</w:t>
      </w:r>
    </w:p>
    <w:p w14:paraId="7333C452" w14:textId="77777777" w:rsidR="00025F54" w:rsidRPr="00E132CA" w:rsidRDefault="00480853">
      <w:pPr>
        <w:pStyle w:val="BodyTextIndent"/>
        <w:spacing w:after="120"/>
        <w:ind w:firstLine="0"/>
        <w:rPr>
          <w:rFonts w:cs="Miriam"/>
          <w:bCs/>
          <w:szCs w:val="18"/>
          <w:lang w:eastAsia="en-AU"/>
        </w:rPr>
      </w:pPr>
      <w:r>
        <w:rPr>
          <w:rFonts w:cs="Miriam"/>
          <w:bCs/>
          <w:szCs w:val="18"/>
          <w:lang w:eastAsia="en-AU"/>
        </w:rPr>
        <w:t>The GPU benchmarks were run on a single Volta generation GPU as listed in Table 2.</w:t>
      </w:r>
    </w:p>
    <w:p w14:paraId="23FF7288" w14:textId="77777777" w:rsidR="00025F54" w:rsidRDefault="00025F54" w:rsidP="00025F54">
      <w:pPr>
        <w:pStyle w:val="Caption"/>
        <w:keepNext/>
      </w:pPr>
      <w:r>
        <w:t xml:space="preserve">Table </w:t>
      </w:r>
      <w:r w:rsidR="00480853">
        <w:t>2</w:t>
      </w:r>
      <w:r>
        <w:t xml:space="preserve">. </w:t>
      </w:r>
      <w:r w:rsidR="00480853">
        <w:t>GPU Information</w:t>
      </w:r>
    </w:p>
    <w:tbl>
      <w:tblPr>
        <w:tblW w:w="48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437"/>
        <w:gridCol w:w="3420"/>
      </w:tblGrid>
      <w:tr w:rsidR="00025F54" w14:paraId="48E40652" w14:textId="77777777" w:rsidTr="00323A9A">
        <w:trPr>
          <w:trHeight w:val="310"/>
        </w:trPr>
        <w:tc>
          <w:tcPr>
            <w:tcW w:w="1437" w:type="dxa"/>
            <w:vAlign w:val="center"/>
          </w:tcPr>
          <w:p w14:paraId="19D97EE2" w14:textId="77777777" w:rsidR="00025F54" w:rsidRDefault="00025F54" w:rsidP="00323A9A">
            <w:pPr>
              <w:pStyle w:val="BodyTextIndent"/>
              <w:ind w:firstLine="0"/>
              <w:jc w:val="center"/>
              <w:rPr>
                <w:b/>
                <w:bCs/>
              </w:rPr>
            </w:pPr>
            <w:r>
              <w:rPr>
                <w:b/>
                <w:bCs/>
              </w:rPr>
              <w:t>Hardware</w:t>
            </w:r>
          </w:p>
        </w:tc>
        <w:tc>
          <w:tcPr>
            <w:tcW w:w="3420" w:type="dxa"/>
            <w:vAlign w:val="center"/>
          </w:tcPr>
          <w:p w14:paraId="47E575C6" w14:textId="77777777" w:rsidR="00025F54" w:rsidRDefault="00025F54" w:rsidP="00323A9A">
            <w:pPr>
              <w:pStyle w:val="BodyTextIndent"/>
              <w:ind w:firstLine="0"/>
              <w:jc w:val="center"/>
              <w:rPr>
                <w:b/>
                <w:bCs/>
              </w:rPr>
            </w:pPr>
            <w:r>
              <w:rPr>
                <w:b/>
                <w:bCs/>
              </w:rPr>
              <w:t>Description</w:t>
            </w:r>
          </w:p>
        </w:tc>
      </w:tr>
      <w:tr w:rsidR="00025F54" w14:paraId="2480644F" w14:textId="77777777" w:rsidTr="00323A9A">
        <w:trPr>
          <w:trHeight w:val="310"/>
        </w:trPr>
        <w:tc>
          <w:tcPr>
            <w:tcW w:w="1437" w:type="dxa"/>
            <w:vAlign w:val="center"/>
          </w:tcPr>
          <w:p w14:paraId="6ED34603" w14:textId="77777777" w:rsidR="00025F54" w:rsidRDefault="00480853" w:rsidP="00323A9A">
            <w:pPr>
              <w:pStyle w:val="BodyTextIndent"/>
              <w:ind w:firstLine="0"/>
              <w:jc w:val="center"/>
            </w:pPr>
            <w:r>
              <w:t>Name</w:t>
            </w:r>
          </w:p>
        </w:tc>
        <w:tc>
          <w:tcPr>
            <w:tcW w:w="3420" w:type="dxa"/>
            <w:vAlign w:val="center"/>
          </w:tcPr>
          <w:p w14:paraId="3A31D335" w14:textId="77777777" w:rsidR="00025F54" w:rsidRDefault="00480853" w:rsidP="00323A9A">
            <w:pPr>
              <w:pStyle w:val="BodyTextIndent"/>
              <w:ind w:firstLine="0"/>
              <w:jc w:val="center"/>
            </w:pPr>
            <w:r>
              <w:t>Tesla V100-PCIE</w:t>
            </w:r>
          </w:p>
        </w:tc>
      </w:tr>
      <w:tr w:rsidR="00025F54" w14:paraId="30C090D6" w14:textId="77777777" w:rsidTr="00323A9A">
        <w:trPr>
          <w:trHeight w:val="341"/>
        </w:trPr>
        <w:tc>
          <w:tcPr>
            <w:tcW w:w="1437" w:type="dxa"/>
            <w:tcBorders>
              <w:top w:val="single" w:sz="2" w:space="0" w:color="000000"/>
              <w:left w:val="single" w:sz="2" w:space="0" w:color="000000"/>
              <w:bottom w:val="single" w:sz="2" w:space="0" w:color="000000"/>
              <w:right w:val="single" w:sz="2" w:space="0" w:color="000000"/>
            </w:tcBorders>
            <w:vAlign w:val="center"/>
          </w:tcPr>
          <w:p w14:paraId="6C94EC2F" w14:textId="77777777" w:rsidR="00025F54" w:rsidRDefault="00025F54" w:rsidP="00323A9A">
            <w:pPr>
              <w:pStyle w:val="BodyTextIndent"/>
              <w:ind w:firstLine="0"/>
              <w:jc w:val="center"/>
            </w:pPr>
            <w:r>
              <w:t>Memory</w:t>
            </w:r>
          </w:p>
        </w:tc>
        <w:tc>
          <w:tcPr>
            <w:tcW w:w="3420" w:type="dxa"/>
            <w:tcBorders>
              <w:top w:val="single" w:sz="2" w:space="0" w:color="000000"/>
              <w:left w:val="single" w:sz="2" w:space="0" w:color="000000"/>
              <w:bottom w:val="single" w:sz="2" w:space="0" w:color="000000"/>
              <w:right w:val="single" w:sz="2" w:space="0" w:color="000000"/>
            </w:tcBorders>
            <w:vAlign w:val="center"/>
          </w:tcPr>
          <w:p w14:paraId="2835BDD6" w14:textId="77777777" w:rsidR="00025F54" w:rsidRDefault="00480853" w:rsidP="00323A9A">
            <w:pPr>
              <w:pStyle w:val="BodyTextIndent"/>
              <w:ind w:firstLine="0"/>
              <w:jc w:val="center"/>
            </w:pPr>
            <w:r>
              <w:t>16GB @877</w:t>
            </w:r>
            <w:r w:rsidR="00025F54">
              <w:t>MHz</w:t>
            </w:r>
          </w:p>
        </w:tc>
      </w:tr>
      <w:tr w:rsidR="00025F54" w14:paraId="0BEBE060" w14:textId="77777777" w:rsidTr="00323A9A">
        <w:trPr>
          <w:trHeight w:val="341"/>
        </w:trPr>
        <w:tc>
          <w:tcPr>
            <w:tcW w:w="1437" w:type="dxa"/>
            <w:tcBorders>
              <w:top w:val="single" w:sz="2" w:space="0" w:color="000000"/>
              <w:left w:val="single" w:sz="2" w:space="0" w:color="000000"/>
              <w:bottom w:val="single" w:sz="2" w:space="0" w:color="000000"/>
              <w:right w:val="single" w:sz="2" w:space="0" w:color="000000"/>
            </w:tcBorders>
            <w:vAlign w:val="center"/>
          </w:tcPr>
          <w:p w14:paraId="66813044" w14:textId="77777777" w:rsidR="00025F54" w:rsidRDefault="00480853" w:rsidP="00323A9A">
            <w:pPr>
              <w:pStyle w:val="BodyTextIndent"/>
              <w:ind w:firstLine="0"/>
              <w:jc w:val="center"/>
            </w:pPr>
            <w:r>
              <w:t>Clock Speed</w:t>
            </w:r>
          </w:p>
        </w:tc>
        <w:tc>
          <w:tcPr>
            <w:tcW w:w="3420" w:type="dxa"/>
            <w:tcBorders>
              <w:top w:val="single" w:sz="2" w:space="0" w:color="000000"/>
              <w:left w:val="single" w:sz="2" w:space="0" w:color="000000"/>
              <w:bottom w:val="single" w:sz="2" w:space="0" w:color="000000"/>
              <w:right w:val="single" w:sz="2" w:space="0" w:color="000000"/>
            </w:tcBorders>
            <w:vAlign w:val="center"/>
          </w:tcPr>
          <w:p w14:paraId="05258855" w14:textId="77777777" w:rsidR="00025F54" w:rsidRDefault="00480853" w:rsidP="00323A9A">
            <w:pPr>
              <w:pStyle w:val="BodyTextIndent"/>
              <w:ind w:firstLine="0"/>
              <w:jc w:val="center"/>
            </w:pPr>
            <w:r>
              <w:t>1380Mhz</w:t>
            </w:r>
          </w:p>
        </w:tc>
      </w:tr>
      <w:tr w:rsidR="00480853" w14:paraId="4AB61313" w14:textId="77777777" w:rsidTr="00323A9A">
        <w:trPr>
          <w:trHeight w:val="341"/>
        </w:trPr>
        <w:tc>
          <w:tcPr>
            <w:tcW w:w="1437" w:type="dxa"/>
            <w:tcBorders>
              <w:top w:val="single" w:sz="2" w:space="0" w:color="000000"/>
              <w:left w:val="single" w:sz="2" w:space="0" w:color="000000"/>
              <w:bottom w:val="single" w:sz="2" w:space="0" w:color="000000"/>
              <w:right w:val="single" w:sz="2" w:space="0" w:color="000000"/>
            </w:tcBorders>
            <w:vAlign w:val="center"/>
          </w:tcPr>
          <w:p w14:paraId="730B7EE4" w14:textId="77777777" w:rsidR="00480853" w:rsidRDefault="00480853" w:rsidP="00480853">
            <w:pPr>
              <w:pStyle w:val="BodyTextIndent"/>
              <w:ind w:firstLine="0"/>
              <w:jc w:val="center"/>
            </w:pPr>
            <w:r>
              <w:t>Compute Units</w:t>
            </w:r>
          </w:p>
        </w:tc>
        <w:tc>
          <w:tcPr>
            <w:tcW w:w="3420" w:type="dxa"/>
            <w:tcBorders>
              <w:top w:val="single" w:sz="2" w:space="0" w:color="000000"/>
              <w:left w:val="single" w:sz="2" w:space="0" w:color="000000"/>
              <w:bottom w:val="single" w:sz="2" w:space="0" w:color="000000"/>
              <w:right w:val="single" w:sz="2" w:space="0" w:color="000000"/>
            </w:tcBorders>
            <w:vAlign w:val="center"/>
          </w:tcPr>
          <w:p w14:paraId="1B0FDDA0" w14:textId="77777777" w:rsidR="00480853" w:rsidRDefault="00480853" w:rsidP="00480853">
            <w:pPr>
              <w:pStyle w:val="BodyTextIndent"/>
              <w:ind w:firstLine="0"/>
              <w:jc w:val="center"/>
            </w:pPr>
            <w:r>
              <w:t>80</w:t>
            </w:r>
          </w:p>
        </w:tc>
      </w:tr>
      <w:tr w:rsidR="00480853" w14:paraId="529869A9" w14:textId="77777777" w:rsidTr="00323A9A">
        <w:trPr>
          <w:trHeight w:val="341"/>
        </w:trPr>
        <w:tc>
          <w:tcPr>
            <w:tcW w:w="1437" w:type="dxa"/>
            <w:tcBorders>
              <w:top w:val="single" w:sz="2" w:space="0" w:color="000000"/>
              <w:left w:val="single" w:sz="2" w:space="0" w:color="000000"/>
              <w:bottom w:val="single" w:sz="2" w:space="0" w:color="000000"/>
              <w:right w:val="single" w:sz="2" w:space="0" w:color="000000"/>
            </w:tcBorders>
            <w:vAlign w:val="center"/>
          </w:tcPr>
          <w:p w14:paraId="46069279" w14:textId="77777777" w:rsidR="00480853" w:rsidRDefault="00480853" w:rsidP="00480853">
            <w:pPr>
              <w:pStyle w:val="BodyTextIndent"/>
              <w:ind w:firstLine="0"/>
              <w:jc w:val="center"/>
            </w:pPr>
            <w:r>
              <w:t>CUDA Runtime</w:t>
            </w:r>
          </w:p>
        </w:tc>
        <w:tc>
          <w:tcPr>
            <w:tcW w:w="3420" w:type="dxa"/>
            <w:tcBorders>
              <w:top w:val="single" w:sz="2" w:space="0" w:color="000000"/>
              <w:left w:val="single" w:sz="2" w:space="0" w:color="000000"/>
              <w:bottom w:val="single" w:sz="2" w:space="0" w:color="000000"/>
              <w:right w:val="single" w:sz="2" w:space="0" w:color="000000"/>
            </w:tcBorders>
            <w:vAlign w:val="center"/>
          </w:tcPr>
          <w:p w14:paraId="052E0C3E" w14:textId="77777777" w:rsidR="00480853" w:rsidRDefault="00480853" w:rsidP="00480853">
            <w:pPr>
              <w:pStyle w:val="BodyTextIndent"/>
              <w:ind w:firstLine="0"/>
              <w:jc w:val="center"/>
            </w:pPr>
            <w:r>
              <w:t>9.0</w:t>
            </w:r>
          </w:p>
        </w:tc>
      </w:tr>
    </w:tbl>
    <w:p w14:paraId="3C1A48A5" w14:textId="77777777" w:rsidR="002D2C9C" w:rsidRDefault="002D2C9C">
      <w:pPr>
        <w:pStyle w:val="BodyTextIndent"/>
        <w:spacing w:after="120"/>
        <w:ind w:firstLine="0"/>
        <w:rPr>
          <w:rFonts w:cs="Miriam"/>
          <w:b/>
          <w:bCs/>
          <w:szCs w:val="18"/>
          <w:lang w:eastAsia="en-AU"/>
        </w:rPr>
      </w:pPr>
    </w:p>
    <w:p w14:paraId="5761AA05" w14:textId="6E5B29D4" w:rsidR="00A967C8" w:rsidRDefault="00A967C8">
      <w:pPr>
        <w:pStyle w:val="BodyTextIndent"/>
        <w:spacing w:after="120"/>
        <w:ind w:firstLine="0"/>
        <w:rPr>
          <w:rFonts w:cs="Miriam"/>
          <w:bCs/>
          <w:szCs w:val="18"/>
          <w:lang w:eastAsia="en-AU"/>
        </w:rPr>
      </w:pPr>
      <w:r>
        <w:rPr>
          <w:rFonts w:cs="Miriam"/>
          <w:bCs/>
          <w:szCs w:val="18"/>
          <w:lang w:eastAsia="en-AU"/>
        </w:rPr>
        <w:t xml:space="preserve">The performance of the </w:t>
      </w:r>
      <w:r w:rsidR="00654E81">
        <w:rPr>
          <w:rFonts w:cs="Miriam"/>
          <w:bCs/>
          <w:szCs w:val="18"/>
          <w:lang w:eastAsia="en-AU"/>
        </w:rPr>
        <w:t xml:space="preserve">NVIDIA Tesla </w:t>
      </w:r>
      <w:r>
        <w:rPr>
          <w:rFonts w:cs="Miriam"/>
          <w:bCs/>
          <w:szCs w:val="18"/>
          <w:lang w:eastAsia="en-AU"/>
        </w:rPr>
        <w:t>V</w:t>
      </w:r>
      <w:r w:rsidR="00654E81">
        <w:rPr>
          <w:rFonts w:cs="Miriam"/>
          <w:bCs/>
          <w:szCs w:val="18"/>
          <w:lang w:eastAsia="en-AU"/>
        </w:rPr>
        <w:t>100</w:t>
      </w:r>
      <w:r>
        <w:rPr>
          <w:rFonts w:cs="Miriam"/>
          <w:bCs/>
          <w:szCs w:val="18"/>
          <w:lang w:eastAsia="en-AU"/>
        </w:rPr>
        <w:t xml:space="preserve"> GPU was mostly in line with what was found on the Kepler card performance. As in the original paper, the LAMMPS GPU package was measured in double (Ref-GPU-D), single (Ref-GPU-S), and mixed (Ref-GPU-M) precision; the KOKKOS package (Ref-KK-D) and the optimized implementation building off of KOKKOS (Opt-KK-D) run in double precision.</w:t>
      </w:r>
    </w:p>
    <w:p w14:paraId="58C477FA" w14:textId="77777777" w:rsidR="00A967C8" w:rsidRDefault="00FD32E2">
      <w:pPr>
        <w:pStyle w:val="BodyTextIndent"/>
        <w:spacing w:after="120"/>
        <w:ind w:firstLine="0"/>
        <w:rPr>
          <w:rFonts w:cs="Miriam"/>
          <w:bCs/>
          <w:szCs w:val="18"/>
          <w:lang w:eastAsia="en-AU"/>
        </w:rPr>
      </w:pPr>
      <w:r>
        <w:rPr>
          <w:noProof/>
        </w:rPr>
        <w:lastRenderedPageBreak/>
        <mc:AlternateContent>
          <mc:Choice Requires="wps">
            <w:drawing>
              <wp:anchor distT="0" distB="0" distL="114300" distR="114300" simplePos="0" relativeHeight="251661312" behindDoc="0" locked="0" layoutInCell="1" allowOverlap="1" wp14:anchorId="2D99C8CB" wp14:editId="7FB8D7C7">
                <wp:simplePos x="0" y="0"/>
                <wp:positionH relativeFrom="margin">
                  <wp:align>left</wp:align>
                </wp:positionH>
                <wp:positionV relativeFrom="paragraph">
                  <wp:posOffset>1821180</wp:posOffset>
                </wp:positionV>
                <wp:extent cx="3025140" cy="373380"/>
                <wp:effectExtent l="0" t="0" r="3810" b="762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3733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245F2A" w14:textId="39C00660" w:rsidR="00FD32E2" w:rsidRDefault="00FD32E2" w:rsidP="00FD32E2">
                            <w:pPr>
                              <w:pStyle w:val="Caption"/>
                            </w:pPr>
                            <w:r>
                              <w:t xml:space="preserve">Figure </w:t>
                            </w:r>
                            <w:r w:rsidR="0015116E">
                              <w:t>4</w:t>
                            </w:r>
                            <w:r>
                              <w:t>. Evaluation of performance portability for</w:t>
                            </w:r>
                            <w:r w:rsidR="00B17E8B">
                              <w:t xml:space="preserve"> </w:t>
                            </w:r>
                            <w:r w:rsidR="00B733BA">
                              <w:t>N</w:t>
                            </w:r>
                            <w:r w:rsidR="00654E81">
                              <w:t>VIDIA</w:t>
                            </w:r>
                            <w:r w:rsidR="00B17E8B">
                              <w:t xml:space="preserve"> V100 GPUs. 256000 atoms, using in.tersoff_bench</w:t>
                            </w:r>
                          </w:p>
                          <w:p w14:paraId="1F63A1CE" w14:textId="77777777" w:rsidR="00FD32E2" w:rsidRDefault="00FD32E2" w:rsidP="00FD32E2">
                            <w:pPr>
                              <w:pStyle w:val="Caption"/>
                            </w:pPr>
                          </w:p>
                          <w:p w14:paraId="4C43239E" w14:textId="77777777" w:rsidR="00FD32E2" w:rsidRDefault="00FD32E2" w:rsidP="00FD32E2">
                            <w:pPr>
                              <w:pStyle w:val="Caption"/>
                            </w:pPr>
                            <w:r>
                              <w:t>.</w:t>
                            </w:r>
                          </w:p>
                          <w:p w14:paraId="46BA3EB0" w14:textId="77777777" w:rsidR="00FD32E2" w:rsidRDefault="00FD32E2" w:rsidP="00FD32E2">
                            <w:pPr>
                              <w:rPr>
                                <w:lang w:val="en-AU"/>
                              </w:rPr>
                            </w:pPr>
                          </w:p>
                          <w:p w14:paraId="7203BB0E" w14:textId="77777777" w:rsidR="00FD32E2" w:rsidRDefault="00FD32E2" w:rsidP="00FD32E2">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99C8CB" id="_x0000_s1029" type="#_x0000_t202" style="position:absolute;left:0;text-align:left;margin-left:0;margin-top:143.4pt;width:238.2pt;height:29.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" stroked="f">
                <v:textbox>
                  <w:txbxContent>
                    <w:p w14:paraId="45245F2A" w14:textId="39C00660" w:rsidR="00FD32E2" w:rsidRDefault="00FD32E2" w:rsidP="00FD32E2">
                      <w:pPr>
                        <w:pStyle w:val="Caption"/>
                      </w:pPr>
                      <w:r>
                        <w:t xml:space="preserve">Figure </w:t>
                      </w:r>
                      <w:r w:rsidR="0015116E">
                        <w:t>4</w:t>
                      </w:r>
                      <w:r>
                        <w:t>. Evaluation of performance portability for</w:t>
                      </w:r>
                      <w:r w:rsidR="00B17E8B">
                        <w:t xml:space="preserve"> </w:t>
                      </w:r>
                      <w:r w:rsidR="00B733BA">
                        <w:t>N</w:t>
                      </w:r>
                      <w:r w:rsidR="00654E81">
                        <w:t>VIDIA</w:t>
                      </w:r>
                      <w:r w:rsidR="00B17E8B">
                        <w:t xml:space="preserve"> V100 GPUs. 256000 atoms, using in.tersoff_bench</w:t>
                      </w:r>
                    </w:p>
                    <w:p w14:paraId="1F63A1CE" w14:textId="77777777" w:rsidR="00FD32E2" w:rsidRDefault="00FD32E2" w:rsidP="00FD32E2">
                      <w:pPr>
                        <w:pStyle w:val="Caption"/>
                      </w:pPr>
                    </w:p>
                    <w:p w14:paraId="4C43239E" w14:textId="77777777" w:rsidR="00FD32E2" w:rsidRDefault="00FD32E2" w:rsidP="00FD32E2">
                      <w:pPr>
                        <w:pStyle w:val="Caption"/>
                      </w:pPr>
                      <w:r>
                        <w:t>.</w:t>
                      </w:r>
                    </w:p>
                    <w:p w14:paraId="46BA3EB0" w14:textId="77777777" w:rsidR="00FD32E2" w:rsidRDefault="00FD32E2" w:rsidP="00FD32E2">
                      <w:pPr>
                        <w:rPr>
                          <w:lang w:val="en-AU"/>
                        </w:rPr>
                      </w:pPr>
                    </w:p>
                    <w:p w14:paraId="7203BB0E" w14:textId="77777777" w:rsidR="00FD32E2" w:rsidRDefault="00FD32E2" w:rsidP="00FD32E2">
                      <w:pPr>
                        <w:rPr>
                          <w:lang w:val="en-AU"/>
                        </w:rPr>
                      </w:pPr>
                    </w:p>
                  </w:txbxContent>
                </v:textbox>
                <w10:wrap anchorx="margin"/>
              </v:shape>
            </w:pict>
          </mc:Fallback>
        </mc:AlternateContent>
      </w:r>
      <w:r w:rsidR="0039634B">
        <w:rPr>
          <w:rFonts w:cs="Miriam"/>
          <w:szCs w:val="18"/>
        </w:rPr>
        <w:drawing>
          <wp:inline distT="0" distB="0" distL="0" distR="0" wp14:anchorId="1D70CF43" wp14:editId="0BCC099F">
            <wp:extent cx="3032760" cy="180735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0021" cy="1817642"/>
                    </a:xfrm>
                    <a:prstGeom prst="rect">
                      <a:avLst/>
                    </a:prstGeom>
                    <a:noFill/>
                  </pic:spPr>
                </pic:pic>
              </a:graphicData>
            </a:graphic>
          </wp:inline>
        </w:drawing>
      </w:r>
    </w:p>
    <w:p w14:paraId="043B9CD2" w14:textId="77777777" w:rsidR="00A967C8" w:rsidRDefault="00A967C8">
      <w:pPr>
        <w:pStyle w:val="BodyTextIndent"/>
        <w:spacing w:after="120"/>
        <w:ind w:firstLine="0"/>
        <w:rPr>
          <w:rFonts w:cs="Miriam"/>
          <w:bCs/>
          <w:szCs w:val="18"/>
          <w:lang w:eastAsia="en-AU"/>
        </w:rPr>
      </w:pPr>
    </w:p>
    <w:p w14:paraId="7DFBE673" w14:textId="77777777" w:rsidR="00A967C8" w:rsidRDefault="00A967C8">
      <w:pPr>
        <w:pStyle w:val="BodyTextIndent"/>
        <w:spacing w:after="120"/>
        <w:ind w:firstLine="0"/>
        <w:rPr>
          <w:rFonts w:cs="Miriam"/>
          <w:bCs/>
          <w:szCs w:val="18"/>
          <w:lang w:eastAsia="en-AU"/>
        </w:rPr>
      </w:pPr>
    </w:p>
    <w:p w14:paraId="43C4B287" w14:textId="77777777" w:rsidR="00A967C8" w:rsidRDefault="0015116E">
      <w:pPr>
        <w:pStyle w:val="BodyTextIndent"/>
        <w:spacing w:after="120"/>
        <w:ind w:firstLine="0"/>
        <w:rPr>
          <w:rFonts w:cs="Miriam"/>
          <w:bCs/>
          <w:szCs w:val="18"/>
          <w:lang w:eastAsia="en-AU"/>
        </w:rPr>
      </w:pPr>
      <w:r>
        <w:rPr>
          <w:rFonts w:cs="Miriam"/>
          <w:bCs/>
          <w:szCs w:val="18"/>
          <w:lang w:eastAsia="en-AU"/>
        </w:rPr>
        <w:t>Figure 4 presents performance measurements on one GPU, just as in the main report, with as small host involvement as possible.</w:t>
      </w:r>
      <w:r w:rsidR="00DC5141">
        <w:rPr>
          <w:rFonts w:cs="Miriam"/>
          <w:bCs/>
          <w:szCs w:val="18"/>
          <w:lang w:eastAsia="en-AU"/>
        </w:rPr>
        <w:t xml:space="preserve"> The measured performance is very stable, with small deviations of less than 0.5%</w:t>
      </w:r>
      <w:r w:rsidR="005E270A">
        <w:rPr>
          <w:rFonts w:cs="Miriam"/>
          <w:bCs/>
          <w:szCs w:val="18"/>
          <w:lang w:eastAsia="en-AU"/>
        </w:rPr>
        <w:t>.</w:t>
      </w:r>
      <w:r>
        <w:rPr>
          <w:rFonts w:cs="Miriam"/>
          <w:bCs/>
          <w:szCs w:val="18"/>
          <w:lang w:eastAsia="en-AU"/>
        </w:rPr>
        <w:t xml:space="preserve"> The GPU here is the only hardware doing and processing of the data which the single core offloads the work to it.</w:t>
      </w:r>
      <w:r w:rsidR="00B17E8B">
        <w:rPr>
          <w:rFonts w:cs="Miriam"/>
          <w:bCs/>
          <w:szCs w:val="18"/>
          <w:lang w:eastAsia="en-AU"/>
        </w:rPr>
        <w:t xml:space="preserve"> The speedup achieved on the V100 GPU, around three times the performance, is in line with the reported speed-up from the paper. Running on a newer architecture has resulted in the speed of simulation in nanoseconds per day to increase, but the proportional increase in simulation speed is the same. </w:t>
      </w:r>
    </w:p>
    <w:p w14:paraId="6C01BC7B" w14:textId="3A60AF50" w:rsidR="00A967C8" w:rsidRDefault="00B17E8B">
      <w:pPr>
        <w:pStyle w:val="BodyTextIndent"/>
        <w:spacing w:after="120"/>
        <w:ind w:firstLine="0"/>
        <w:rPr>
          <w:rFonts w:cs="Miriam"/>
          <w:bCs/>
          <w:szCs w:val="18"/>
          <w:lang w:eastAsia="en-AU"/>
        </w:rPr>
      </w:pPr>
      <w:r>
        <w:rPr>
          <w:rFonts w:cs="Miriam"/>
          <w:bCs/>
          <w:szCs w:val="18"/>
          <w:lang w:eastAsia="en-AU"/>
        </w:rPr>
        <w:t xml:space="preserve">For the second input file to be studied, in.porter, functionality not present in either </w:t>
      </w:r>
      <w:r w:rsidR="008F3E8A">
        <w:rPr>
          <w:rFonts w:cs="Miriam"/>
          <w:bCs/>
          <w:szCs w:val="18"/>
          <w:lang w:eastAsia="en-AU"/>
        </w:rPr>
        <w:t xml:space="preserve">the GPU </w:t>
      </w:r>
      <w:r w:rsidR="00826AE6">
        <w:rPr>
          <w:rFonts w:cs="Miriam"/>
          <w:bCs/>
          <w:szCs w:val="18"/>
          <w:lang w:eastAsia="en-AU"/>
        </w:rPr>
        <w:t>or the KOKKOS packages</w:t>
      </w:r>
      <w:r w:rsidR="00654E81">
        <w:rPr>
          <w:rFonts w:cs="Miriam"/>
          <w:bCs/>
          <w:szCs w:val="18"/>
          <w:lang w:eastAsia="en-AU"/>
        </w:rPr>
        <w:t xml:space="preserve"> was required</w:t>
      </w:r>
      <w:r w:rsidR="00826AE6">
        <w:rPr>
          <w:rFonts w:cs="Miriam"/>
          <w:bCs/>
          <w:szCs w:val="18"/>
          <w:lang w:eastAsia="en-AU"/>
        </w:rPr>
        <w:t xml:space="preserve">. See </w:t>
      </w:r>
      <w:commentRangeStart w:id="4"/>
      <w:r w:rsidR="00826AE6">
        <w:rPr>
          <w:rFonts w:cs="Miriam"/>
          <w:bCs/>
          <w:szCs w:val="18"/>
          <w:lang w:eastAsia="en-AU"/>
        </w:rPr>
        <w:t>Appendix</w:t>
      </w:r>
      <w:commentRangeEnd w:id="4"/>
      <w:r w:rsidR="00654E81">
        <w:rPr>
          <w:rStyle w:val="CommentReference"/>
        </w:rPr>
        <w:commentReference w:id="4"/>
      </w:r>
      <w:r w:rsidR="00826AE6">
        <w:rPr>
          <w:rFonts w:cs="Miriam"/>
          <w:bCs/>
          <w:szCs w:val="18"/>
          <w:lang w:eastAsia="en-AU"/>
        </w:rPr>
        <w:t xml:space="preserve"> B.</w:t>
      </w:r>
    </w:p>
    <w:p w14:paraId="19A8B9EA" w14:textId="77777777" w:rsidR="00202FFC" w:rsidRDefault="00202FFC">
      <w:pPr>
        <w:pStyle w:val="BodyTextIndent"/>
        <w:spacing w:after="120"/>
        <w:ind w:firstLine="0"/>
        <w:rPr>
          <w:rFonts w:cs="Miriam"/>
          <w:bCs/>
          <w:szCs w:val="18"/>
          <w:lang w:eastAsia="en-AU"/>
        </w:rPr>
      </w:pPr>
    </w:p>
    <w:p w14:paraId="78F109F7" w14:textId="77777777" w:rsidR="002D2B9E" w:rsidRPr="002D2B9E" w:rsidRDefault="005E270A" w:rsidP="002D2B9E">
      <w:pPr>
        <w:pStyle w:val="Heading1"/>
        <w:spacing w:before="120"/>
      </w:pPr>
      <w:r>
        <w:t>STRONG SCALING STUDY</w:t>
      </w:r>
    </w:p>
    <w:p w14:paraId="52183F44" w14:textId="77777777" w:rsidR="00A967C8" w:rsidRDefault="005E270A" w:rsidP="005E270A">
      <w:pPr>
        <w:pStyle w:val="BodyTextIndent"/>
        <w:spacing w:after="120"/>
        <w:ind w:firstLine="0"/>
        <w:rPr>
          <w:rFonts w:cs="Miriam"/>
          <w:bCs/>
          <w:szCs w:val="18"/>
          <w:lang w:eastAsia="en-AU"/>
        </w:rPr>
      </w:pPr>
      <w:r>
        <w:rPr>
          <w:rFonts w:cs="Miriam"/>
          <w:bCs/>
          <w:szCs w:val="18"/>
          <w:lang w:eastAsia="en-AU"/>
        </w:rPr>
        <w:t xml:space="preserve">The </w:t>
      </w:r>
      <w:r w:rsidR="008F3E8A">
        <w:rPr>
          <w:rFonts w:cs="Miriam"/>
          <w:bCs/>
          <w:szCs w:val="18"/>
          <w:lang w:eastAsia="en-AU"/>
        </w:rPr>
        <w:t xml:space="preserve">KOKKOS package and GPU package both seem to encounter issues with this system configuration to scale beyond </w:t>
      </w:r>
      <w:r w:rsidR="00780461">
        <w:rPr>
          <w:rFonts w:cs="Miriam"/>
          <w:bCs/>
          <w:szCs w:val="18"/>
          <w:lang w:eastAsia="en-AU"/>
        </w:rPr>
        <w:t>a singular node. See Appendix B for more information on this observed behavior</w:t>
      </w:r>
      <w:r w:rsidR="00261D6A">
        <w:rPr>
          <w:rFonts w:cs="Miriam"/>
          <w:bCs/>
          <w:szCs w:val="18"/>
          <w:lang w:eastAsia="en-AU"/>
        </w:rPr>
        <w:t>.</w:t>
      </w:r>
    </w:p>
    <w:p w14:paraId="073FFB55" w14:textId="77777777" w:rsidR="00FA5D7B" w:rsidRDefault="00261D6A" w:rsidP="005E270A">
      <w:pPr>
        <w:pStyle w:val="BodyTextIndent"/>
        <w:spacing w:after="120"/>
        <w:ind w:firstLine="0"/>
        <w:rPr>
          <w:rFonts w:cs="Miriam"/>
          <w:bCs/>
          <w:szCs w:val="18"/>
          <w:lang w:eastAsia="en-AU"/>
        </w:rPr>
      </w:pPr>
      <w:r>
        <w:rPr>
          <w:noProof/>
        </w:rPr>
        <mc:AlternateContent>
          <mc:Choice Requires="wps">
            <w:drawing>
              <wp:anchor distT="0" distB="0" distL="114300" distR="114300" simplePos="0" relativeHeight="251663360" behindDoc="0" locked="0" layoutInCell="1" allowOverlap="1" wp14:anchorId="0DB61BFB" wp14:editId="1E5C1F70">
                <wp:simplePos x="0" y="0"/>
                <wp:positionH relativeFrom="margin">
                  <wp:align>left</wp:align>
                </wp:positionH>
                <wp:positionV relativeFrom="paragraph">
                  <wp:posOffset>1809115</wp:posOffset>
                </wp:positionV>
                <wp:extent cx="3025140" cy="373380"/>
                <wp:effectExtent l="0" t="0" r="3810" b="762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3733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80FC15" w14:textId="16C153CA" w:rsidR="00261D6A" w:rsidRDefault="00261D6A" w:rsidP="00261D6A">
                            <w:pPr>
                              <w:pStyle w:val="Caption"/>
                            </w:pPr>
                            <w:r>
                              <w:t>Figure 5. Evaluation of strong scaling for N</w:t>
                            </w:r>
                            <w:r w:rsidR="00654E81">
                              <w:t>VIDIA</w:t>
                            </w:r>
                            <w:r>
                              <w:t xml:space="preserve"> V100 GPUs. 256000 atoms, using in.tersoff_bench</w:t>
                            </w:r>
                          </w:p>
                          <w:p w14:paraId="13539596" w14:textId="77777777" w:rsidR="00261D6A" w:rsidRDefault="00261D6A" w:rsidP="00261D6A">
                            <w:pPr>
                              <w:pStyle w:val="Caption"/>
                            </w:pPr>
                          </w:p>
                          <w:p w14:paraId="089E5AF6" w14:textId="77777777" w:rsidR="00261D6A" w:rsidRDefault="00261D6A" w:rsidP="00261D6A">
                            <w:pPr>
                              <w:pStyle w:val="Caption"/>
                            </w:pPr>
                            <w:r>
                              <w:t>.</w:t>
                            </w:r>
                          </w:p>
                          <w:p w14:paraId="3E143D13" w14:textId="77777777" w:rsidR="00261D6A" w:rsidRDefault="00261D6A" w:rsidP="00261D6A">
                            <w:pPr>
                              <w:rPr>
                                <w:lang w:val="en-AU"/>
                              </w:rPr>
                            </w:pPr>
                          </w:p>
                          <w:p w14:paraId="2977D41A" w14:textId="77777777" w:rsidR="00261D6A" w:rsidRDefault="00261D6A" w:rsidP="00261D6A">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B61BFB" id="_x0000_s1030" type="#_x0000_t202" style="position:absolute;left:0;text-align:left;margin-left:0;margin-top:142.45pt;width:238.2pt;height:29.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" stroked="f">
                <v:textbox>
                  <w:txbxContent>
                    <w:p w14:paraId="7480FC15" w14:textId="16C153CA" w:rsidR="00261D6A" w:rsidRDefault="00261D6A" w:rsidP="00261D6A">
                      <w:pPr>
                        <w:pStyle w:val="Caption"/>
                      </w:pPr>
                      <w:r>
                        <w:t>Figure 5. Evaluation of strong scaling for N</w:t>
                      </w:r>
                      <w:r w:rsidR="00654E81">
                        <w:t>VIDIA</w:t>
                      </w:r>
                      <w:r>
                        <w:t xml:space="preserve"> V100 GPUs. 256000 atoms, using in.tersoff_bench</w:t>
                      </w:r>
                    </w:p>
                    <w:p w14:paraId="13539596" w14:textId="77777777" w:rsidR="00261D6A" w:rsidRDefault="00261D6A" w:rsidP="00261D6A">
                      <w:pPr>
                        <w:pStyle w:val="Caption"/>
                      </w:pPr>
                    </w:p>
                    <w:p w14:paraId="089E5AF6" w14:textId="77777777" w:rsidR="00261D6A" w:rsidRDefault="00261D6A" w:rsidP="00261D6A">
                      <w:pPr>
                        <w:pStyle w:val="Caption"/>
                      </w:pPr>
                      <w:r>
                        <w:t>.</w:t>
                      </w:r>
                    </w:p>
                    <w:p w14:paraId="3E143D13" w14:textId="77777777" w:rsidR="00261D6A" w:rsidRDefault="00261D6A" w:rsidP="00261D6A">
                      <w:pPr>
                        <w:rPr>
                          <w:lang w:val="en-AU"/>
                        </w:rPr>
                      </w:pPr>
                    </w:p>
                    <w:p w14:paraId="2977D41A" w14:textId="77777777" w:rsidR="00261D6A" w:rsidRDefault="00261D6A" w:rsidP="00261D6A">
                      <w:pPr>
                        <w:rPr>
                          <w:lang w:val="en-AU"/>
                        </w:rPr>
                      </w:pPr>
                    </w:p>
                  </w:txbxContent>
                </v:textbox>
                <w10:wrap anchorx="margin"/>
              </v:shape>
            </w:pict>
          </mc:Fallback>
        </mc:AlternateContent>
      </w:r>
      <w:r w:rsidR="00332DA9">
        <w:rPr>
          <w:rFonts w:cs="Miriam"/>
          <w:szCs w:val="18"/>
        </w:rPr>
        <w:drawing>
          <wp:inline distT="0" distB="0" distL="0" distR="0" wp14:anchorId="54D14057" wp14:editId="7A9E344D">
            <wp:extent cx="3047290" cy="182753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4314" cy="1837740"/>
                    </a:xfrm>
                    <a:prstGeom prst="rect">
                      <a:avLst/>
                    </a:prstGeom>
                    <a:noFill/>
                  </pic:spPr>
                </pic:pic>
              </a:graphicData>
            </a:graphic>
          </wp:inline>
        </w:drawing>
      </w:r>
    </w:p>
    <w:p w14:paraId="3C99A75F" w14:textId="77777777" w:rsidR="00780461" w:rsidRDefault="00780461" w:rsidP="005E270A">
      <w:pPr>
        <w:pStyle w:val="BodyTextIndent"/>
        <w:spacing w:after="120"/>
        <w:ind w:firstLine="0"/>
        <w:rPr>
          <w:rFonts w:cs="Miriam"/>
          <w:bCs/>
          <w:szCs w:val="18"/>
          <w:lang w:eastAsia="en-AU"/>
        </w:rPr>
      </w:pPr>
    </w:p>
    <w:p w14:paraId="6DB6C9E4" w14:textId="77777777" w:rsidR="00261D6A" w:rsidRDefault="00261D6A" w:rsidP="005E270A">
      <w:pPr>
        <w:pStyle w:val="BodyTextIndent"/>
        <w:spacing w:after="120"/>
        <w:ind w:firstLine="0"/>
        <w:rPr>
          <w:rFonts w:cs="Miriam"/>
          <w:bCs/>
          <w:szCs w:val="18"/>
          <w:lang w:eastAsia="en-AU"/>
        </w:rPr>
      </w:pPr>
    </w:p>
    <w:p w14:paraId="4EF70979" w14:textId="31F600CC" w:rsidR="00261D6A" w:rsidRDefault="00261D6A" w:rsidP="005E270A">
      <w:pPr>
        <w:pStyle w:val="BodyTextIndent"/>
        <w:spacing w:after="120"/>
        <w:ind w:firstLine="0"/>
        <w:rPr>
          <w:rFonts w:cs="Miriam"/>
          <w:bCs/>
          <w:szCs w:val="18"/>
          <w:lang w:eastAsia="en-AU"/>
        </w:rPr>
      </w:pPr>
      <w:r>
        <w:rPr>
          <w:rFonts w:cs="Miriam"/>
          <w:bCs/>
          <w:szCs w:val="18"/>
          <w:lang w:eastAsia="en-AU"/>
        </w:rPr>
        <w:t>Because of the errors with running across nodes</w:t>
      </w:r>
      <w:r w:rsidR="004B64CB">
        <w:rPr>
          <w:rFonts w:cs="Miriam"/>
          <w:bCs/>
          <w:szCs w:val="18"/>
          <w:lang w:eastAsia="en-AU"/>
        </w:rPr>
        <w:t xml:space="preserve"> with KOKKKOS</w:t>
      </w:r>
      <w:r>
        <w:rPr>
          <w:rFonts w:cs="Miriam"/>
          <w:bCs/>
          <w:szCs w:val="18"/>
          <w:lang w:eastAsia="en-AU"/>
        </w:rPr>
        <w:t xml:space="preserve">, the scaling study here must be limited to two GPUs on a single node. The observed behavior is a loss in performance </w:t>
      </w:r>
      <w:r w:rsidR="004B002F">
        <w:rPr>
          <w:rFonts w:cs="Miriam"/>
          <w:bCs/>
          <w:szCs w:val="18"/>
          <w:lang w:eastAsia="en-AU"/>
        </w:rPr>
        <w:t>when scaling to even one more GPU</w:t>
      </w:r>
      <w:r w:rsidR="004B64CB">
        <w:rPr>
          <w:rFonts w:cs="Miriam"/>
          <w:bCs/>
          <w:szCs w:val="18"/>
          <w:lang w:eastAsia="en-AU"/>
        </w:rPr>
        <w:t xml:space="preserve"> with the KOKKOS package. </w:t>
      </w:r>
      <w:r w:rsidR="001E0726">
        <w:rPr>
          <w:rFonts w:cs="Miriam"/>
          <w:bCs/>
          <w:szCs w:val="18"/>
          <w:lang w:eastAsia="en-AU"/>
        </w:rPr>
        <w:t xml:space="preserve">The GPU package exhibits much stronger weak scaling, with a near doubling of performance when adding a second GPU (84% improvement) and another major improvement when moving to 4 GPUs. This </w:t>
      </w:r>
      <w:r w:rsidR="001E0726">
        <w:rPr>
          <w:rFonts w:cs="Miriam"/>
          <w:bCs/>
          <w:szCs w:val="18"/>
          <w:lang w:eastAsia="en-AU"/>
        </w:rPr>
        <w:t>trend represents the vast efforts that went into making the LAMMPS GPU package useful at even the largest of scales.</w:t>
      </w:r>
    </w:p>
    <w:p w14:paraId="45895AF1" w14:textId="77777777" w:rsidR="001E0726" w:rsidRDefault="001E0726" w:rsidP="005E270A">
      <w:pPr>
        <w:pStyle w:val="BodyTextIndent"/>
        <w:spacing w:after="120"/>
        <w:ind w:firstLine="0"/>
        <w:rPr>
          <w:rFonts w:cs="Miriam"/>
          <w:bCs/>
          <w:szCs w:val="18"/>
          <w:lang w:eastAsia="en-AU"/>
        </w:rPr>
      </w:pPr>
    </w:p>
    <w:p w14:paraId="7633473D" w14:textId="77777777" w:rsidR="00FA5D7B" w:rsidRDefault="00FA5D7B" w:rsidP="00FA5D7B">
      <w:pPr>
        <w:pStyle w:val="Heading1"/>
        <w:spacing w:before="120"/>
      </w:pPr>
      <w:r>
        <w:t>CONCLUSIONS</w:t>
      </w:r>
    </w:p>
    <w:p w14:paraId="2840D8A9" w14:textId="56EB88D9" w:rsidR="00A967C8" w:rsidRDefault="00FA5D7B">
      <w:pPr>
        <w:pStyle w:val="BodyTextIndent"/>
        <w:spacing w:after="120"/>
        <w:ind w:firstLine="0"/>
        <w:rPr>
          <w:rFonts w:cs="Miriam"/>
          <w:bCs/>
          <w:szCs w:val="18"/>
          <w:lang w:eastAsia="en-AU"/>
        </w:rPr>
      </w:pPr>
      <w:r>
        <w:rPr>
          <w:rFonts w:cs="Miriam"/>
          <w:bCs/>
          <w:szCs w:val="18"/>
          <w:lang w:eastAsia="en-AU"/>
        </w:rPr>
        <w:t xml:space="preserve">The </w:t>
      </w:r>
      <w:r w:rsidR="00FF6A52">
        <w:rPr>
          <w:rFonts w:cs="Miriam"/>
          <w:bCs/>
          <w:szCs w:val="18"/>
          <w:lang w:eastAsia="en-AU"/>
        </w:rPr>
        <w:t xml:space="preserve">reported results from the paper were mostly reproduceable. The performance improvements </w:t>
      </w:r>
      <w:r w:rsidR="002D2B9E">
        <w:rPr>
          <w:rFonts w:cs="Miriam"/>
          <w:bCs/>
          <w:szCs w:val="18"/>
          <w:lang w:eastAsia="en-AU"/>
        </w:rPr>
        <w:t xml:space="preserve">can largely be seen in the optimized </w:t>
      </w:r>
      <w:r w:rsidR="000A5638">
        <w:rPr>
          <w:rFonts w:cs="Miriam"/>
          <w:bCs/>
          <w:szCs w:val="18"/>
          <w:lang w:eastAsia="en-AU"/>
        </w:rPr>
        <w:t>version of KOKKOS as shown in Figure 4. The error found and shown in Figures 2 and 3</w:t>
      </w:r>
      <w:r w:rsidR="00E860A3">
        <w:rPr>
          <w:rFonts w:cs="Miriam"/>
          <w:bCs/>
          <w:szCs w:val="18"/>
          <w:lang w:eastAsia="en-AU"/>
        </w:rPr>
        <w:t xml:space="preserve"> is larger than is reported in the paper, which does not have any direct bearing on the work done in the paper, but does imply that optimizing the single precision version of the GPU code might result in poor accuracy that gets progressively worse with more timesteps. The performance is supposed to be portable and easy to move to another architecture; that performance improvement is shown t</w:t>
      </w:r>
      <w:r w:rsidR="006918D4">
        <w:rPr>
          <w:rFonts w:cs="Miriam"/>
          <w:bCs/>
          <w:szCs w:val="18"/>
          <w:lang w:eastAsia="en-AU"/>
        </w:rPr>
        <w:t xml:space="preserve">o be there for a single Nvidia GPU using the KOKKOS-based optimization. </w:t>
      </w:r>
      <w:r w:rsidR="008B6571">
        <w:rPr>
          <w:rFonts w:cs="Miriam"/>
          <w:bCs/>
          <w:szCs w:val="18"/>
          <w:lang w:eastAsia="en-AU"/>
        </w:rPr>
        <w:t xml:space="preserve">It was not found to run across nodes, either by design flaw or test system configuration. </w:t>
      </w:r>
      <w:r w:rsidR="008C46C4">
        <w:rPr>
          <w:rFonts w:cs="Miriam"/>
          <w:bCs/>
          <w:szCs w:val="18"/>
          <w:lang w:eastAsia="en-AU"/>
        </w:rPr>
        <w:t>Beyond this limitation, the optimizations introduced by the paper are both scalable and produce no change</w:t>
      </w:r>
      <w:r w:rsidR="00474739">
        <w:rPr>
          <w:rFonts w:cs="Miriam"/>
          <w:bCs/>
          <w:szCs w:val="18"/>
          <w:lang w:eastAsia="en-AU"/>
        </w:rPr>
        <w:t xml:space="preserve"> in relative accuracy of the Tersoff </w:t>
      </w:r>
      <w:r w:rsidR="00DB1EE5">
        <w:rPr>
          <w:rFonts w:cs="Miriam"/>
          <w:bCs/>
          <w:szCs w:val="18"/>
          <w:lang w:eastAsia="en-AU"/>
        </w:rPr>
        <w:t>potential</w:t>
      </w:r>
      <w:r w:rsidR="00474739">
        <w:rPr>
          <w:rFonts w:cs="Miriam"/>
          <w:bCs/>
          <w:szCs w:val="18"/>
          <w:lang w:eastAsia="en-AU"/>
        </w:rPr>
        <w:t xml:space="preserve">. The libraries built </w:t>
      </w:r>
      <w:r w:rsidR="00DB1EE5">
        <w:rPr>
          <w:rFonts w:cs="Miriam"/>
          <w:bCs/>
          <w:szCs w:val="18"/>
          <w:lang w:eastAsia="en-AU"/>
        </w:rPr>
        <w:t>around GPU-based computation function reasonably well for this model, but do seem to accumulate error and do not yet support all of the functionality needed to perform the computation on the GPU.</w:t>
      </w:r>
    </w:p>
    <w:p w14:paraId="5AC49BA4" w14:textId="77777777" w:rsidR="00202FFC" w:rsidRDefault="00202FFC">
      <w:pPr>
        <w:pStyle w:val="BodyTextIndent"/>
        <w:spacing w:after="120"/>
        <w:ind w:firstLine="0"/>
        <w:rPr>
          <w:rFonts w:cs="Miriam"/>
          <w:bCs/>
          <w:szCs w:val="18"/>
          <w:lang w:eastAsia="en-AU"/>
        </w:rPr>
      </w:pPr>
    </w:p>
    <w:p w14:paraId="4393D106" w14:textId="77777777" w:rsidR="008B197E" w:rsidRDefault="008B197E">
      <w:pPr>
        <w:pStyle w:val="Heading1"/>
        <w:spacing w:before="120"/>
      </w:pPr>
      <w:r>
        <w:t>ACKNOWLEDGMENTS</w:t>
      </w:r>
    </w:p>
    <w:p w14:paraId="18C6A2FB" w14:textId="2AE64917" w:rsidR="008B197E" w:rsidRDefault="00202FFC">
      <w:pPr>
        <w:pStyle w:val="BodyTextIndent"/>
        <w:spacing w:after="120"/>
        <w:ind w:firstLine="0"/>
      </w:pPr>
      <w:r>
        <w:t>My thanks to David Kaeli from the Northeastern University Computer Architecture Research lab for his support in getting our team to the student cluster competition this year</w:t>
      </w:r>
      <w:r w:rsidR="007452C7">
        <w:t xml:space="preserve"> and all of the mentoring he has provided to us over the years</w:t>
      </w:r>
      <w:r>
        <w:t>; the Student Cluster Competition Committee</w:t>
      </w:r>
      <w:r w:rsidR="00A62B39">
        <w:t xml:space="preserve"> for supporting this competition and providing us with the opportunity to work on applications like </w:t>
      </w:r>
      <w:r w:rsidR="0066479E">
        <w:t>this one</w:t>
      </w:r>
      <w:r w:rsidR="00A62B39">
        <w:t xml:space="preserve"> at SC17; and the rest of the Northeastern team for </w:t>
      </w:r>
      <w:del w:id="5" w:author="Zachary Marcus" w:date="2017-11-15T13:50:00Z">
        <w:r w:rsidR="00A62B39" w:rsidDel="00247371">
          <w:delText xml:space="preserve">system administration and </w:delText>
        </w:r>
      </w:del>
      <w:r w:rsidR="00A62B39">
        <w:t xml:space="preserve">assistance in debugging </w:t>
      </w:r>
      <w:ins w:id="6" w:author="Zachary Marcus" w:date="2017-11-15T13:50:00Z">
        <w:r w:rsidR="00247371">
          <w:t xml:space="preserve">system and software </w:t>
        </w:r>
      </w:ins>
      <w:r w:rsidR="00A62B39">
        <w:t>issues.</w:t>
      </w:r>
    </w:p>
    <w:p w14:paraId="6449D07C" w14:textId="77777777" w:rsidR="001E0726" w:rsidRDefault="001E0726">
      <w:pPr>
        <w:pStyle w:val="BodyTextIndent"/>
        <w:spacing w:after="120"/>
        <w:ind w:firstLine="0"/>
      </w:pPr>
    </w:p>
    <w:p w14:paraId="17673BD2" w14:textId="77777777" w:rsidR="008B197E" w:rsidRDefault="008B197E">
      <w:pPr>
        <w:pStyle w:val="Heading1"/>
        <w:spacing w:before="120"/>
      </w:pPr>
      <w:r>
        <w:t>REFERENCES</w:t>
      </w:r>
    </w:p>
    <w:p w14:paraId="6E6EA973" w14:textId="77777777" w:rsidR="0036701D" w:rsidRDefault="004050E6" w:rsidP="000D6344">
      <w:pPr>
        <w:pStyle w:val="References"/>
      </w:pPr>
      <w:r>
        <w:t>Hohnerbach, M., Ismail, A. E., Bientinesi, P. 2016. The Vectorization of the Tersoff Multi-Body Potential: An Exercise in Performance Portability</w:t>
      </w:r>
      <w:r w:rsidR="0036701D">
        <w:t xml:space="preserve">. </w:t>
      </w:r>
      <w:r w:rsidR="00C83311">
        <w:rPr>
          <w:i/>
        </w:rPr>
        <w:t>Proceedings of the International Conference for High Performance Computing, Networking, and Storage, in: SC ’16</w:t>
      </w:r>
      <w:r w:rsidR="00C83311">
        <w:t xml:space="preserve">. SLC ’16. ACM, New York, NY, 526-531. </w:t>
      </w:r>
      <w:r w:rsidR="000D6344">
        <w:t>DOI=</w:t>
      </w:r>
      <w:r w:rsidR="000D6344" w:rsidRPr="000D6344">
        <w:t xml:space="preserve"> </w:t>
      </w:r>
      <w:hyperlink r:id="rId17" w:history="1">
        <w:r w:rsidR="000D6344" w:rsidRPr="00EC70A1">
          <w:rPr>
            <w:rStyle w:val="Hyperlink"/>
          </w:rPr>
          <w:t>http://dl.acm.org/citation.cfm?id=3014914</w:t>
        </w:r>
      </w:hyperlink>
      <w:r w:rsidR="000D6344">
        <w:t>.</w:t>
      </w:r>
    </w:p>
    <w:p w14:paraId="26678987" w14:textId="77777777" w:rsidR="000D6344" w:rsidRDefault="000D6344">
      <w:pPr>
        <w:pStyle w:val="References"/>
      </w:pPr>
      <w:r>
        <w:t xml:space="preserve">Brown, W. M., Wang P., Plimpton S. J., Tharrington A.N. 2011. Implementing Molecular Dynamics on Hybrid High Performance Computers – Short Range Forces. </w:t>
      </w:r>
      <w:r>
        <w:rPr>
          <w:i/>
        </w:rPr>
        <w:t>Comp.~Phys.~Comm.</w:t>
      </w:r>
      <w:r>
        <w:t xml:space="preserve"> </w:t>
      </w:r>
    </w:p>
    <w:p w14:paraId="6D13D77B" w14:textId="77777777" w:rsidR="000D6344" w:rsidRDefault="000D6344" w:rsidP="000D6344">
      <w:pPr>
        <w:pStyle w:val="References"/>
      </w:pPr>
      <w:r>
        <w:t xml:space="preserve">Brown, W. M., Wang P., Plimpton S. J., Tharrington A.N. 2012. Implementing Molecular Dynamics on Hybrid High Performance Computers – Particle-Particle Particle-Mesh. </w:t>
      </w:r>
      <w:r>
        <w:rPr>
          <w:i/>
        </w:rPr>
        <w:t>Comp.~Phys.~Comm.</w:t>
      </w:r>
      <w:r>
        <w:t xml:space="preserve"> </w:t>
      </w:r>
    </w:p>
    <w:p w14:paraId="2D3E88EA" w14:textId="77777777" w:rsidR="008B197E" w:rsidRDefault="000D6344" w:rsidP="002B4CF8">
      <w:pPr>
        <w:pStyle w:val="References"/>
      </w:pPr>
      <w:r>
        <w:t xml:space="preserve">Brown, W. M., Wang P., Plimpton S. J., Tharrington A.N. 2013. Implementing Molecular Dynamics on Hybrid High Performance Computers – Three Body Potentials. </w:t>
      </w:r>
      <w:r>
        <w:rPr>
          <w:i/>
        </w:rPr>
        <w:t>Comp.~Phys.~Comm.</w:t>
      </w:r>
    </w:p>
    <w:p w14:paraId="53173CF8" w14:textId="69AF228B" w:rsidR="004050E6" w:rsidRDefault="004050E6">
      <w:pPr>
        <w:pStyle w:val="References"/>
        <w:numPr>
          <w:ilvl w:val="0"/>
          <w:numId w:val="0"/>
        </w:numPr>
      </w:pPr>
    </w:p>
    <w:p w14:paraId="7ECD2627" w14:textId="1F3DA972" w:rsidR="00BE3B75" w:rsidRDefault="00BE3B75">
      <w:pPr>
        <w:pStyle w:val="References"/>
        <w:numPr>
          <w:ilvl w:val="0"/>
          <w:numId w:val="0"/>
        </w:numPr>
      </w:pPr>
    </w:p>
    <w:p w14:paraId="5B8F761E" w14:textId="13B13F61" w:rsidR="00BE3B75" w:rsidRDefault="00BE3B75">
      <w:pPr>
        <w:pStyle w:val="References"/>
        <w:numPr>
          <w:ilvl w:val="0"/>
          <w:numId w:val="0"/>
        </w:numPr>
      </w:pPr>
    </w:p>
    <w:p w14:paraId="11D9299C" w14:textId="77777777" w:rsidR="00BE3B75" w:rsidRDefault="00BE3B75">
      <w:pPr>
        <w:pStyle w:val="References"/>
        <w:numPr>
          <w:ilvl w:val="0"/>
          <w:numId w:val="0"/>
        </w:numPr>
      </w:pPr>
    </w:p>
    <w:p w14:paraId="3D8AC644" w14:textId="77777777" w:rsidR="00077B70" w:rsidRDefault="00077B70" w:rsidP="00077B70">
      <w:pPr>
        <w:pStyle w:val="Heading1"/>
        <w:spacing w:before="120"/>
      </w:pPr>
      <w:r>
        <w:t>APPENDICES</w:t>
      </w:r>
    </w:p>
    <w:p w14:paraId="0FE5062F" w14:textId="77777777" w:rsidR="00EC07F2" w:rsidRDefault="006D3A80" w:rsidP="00EC07F2">
      <w:pPr>
        <w:pStyle w:val="Heading2"/>
        <w:spacing w:before="120"/>
      </w:pPr>
      <w:r>
        <w:t xml:space="preserve">Appendix A: </w:t>
      </w:r>
      <w:r w:rsidR="00EC07F2">
        <w:t>Reproducing these results</w:t>
      </w:r>
    </w:p>
    <w:p w14:paraId="3E902820" w14:textId="4D586C6E" w:rsidR="00BE3B75" w:rsidRDefault="00EB5814" w:rsidP="00EB5814">
      <w:r>
        <w:t xml:space="preserve">The reproducibility test for the Tersoff </w:t>
      </w:r>
      <w:r w:rsidR="00654E81">
        <w:t xml:space="preserve">Multi-Body </w:t>
      </w:r>
      <w:r>
        <w:t>Potential was done on a system using the CUDA Dev-Kit and G</w:t>
      </w:r>
      <w:r w:rsidR="00654E81">
        <w:t>CC</w:t>
      </w:r>
      <w:r>
        <w:t xml:space="preserve">. The entire repository with modifications, run scripts and all output data can be found in the tersoff directory within the Github repository at </w:t>
      </w:r>
      <w:hyperlink r:id="rId18" w:history="1">
        <w:r w:rsidRPr="00EC70A1">
          <w:rPr>
            <w:rStyle w:val="Hyperlink"/>
          </w:rPr>
          <w:t>https://github.com/ZachMarcus/SC17</w:t>
        </w:r>
      </w:hyperlink>
      <w:r>
        <w:t xml:space="preserve">. See the build.sh file in </w:t>
      </w:r>
      <w:r w:rsidR="00BE3B75">
        <w:t>https://github.com/ZachMarcus/</w:t>
      </w:r>
      <w:r>
        <w:t>SC17/tersoff/lammps-tersoff-vector/machines/reproduce/</w:t>
      </w:r>
      <w:r w:rsidR="008A3A72">
        <w:t xml:space="preserve">. The </w:t>
      </w:r>
      <w:r w:rsidR="008A3A72">
        <w:lastRenderedPageBreak/>
        <w:t>datasets tested were as provided by LAMMPS as well as the unsuccessful in.porter file provided as part of this competition and available at SC17/tersoff/INPUT. The run-time environment used was OpenMPI 3.0.0</w:t>
      </w:r>
      <w:r w:rsidR="00E626FE">
        <w:t xml:space="preserve"> with the specified CUDA 9.0 runtime and gcc 5.4.0. The experiments were all run on a system with AMD EPYC 7551 CPUs and N</w:t>
      </w:r>
      <w:r w:rsidR="00654E81">
        <w:t>VIDIA Tesla</w:t>
      </w:r>
      <w:r w:rsidR="00E626FE">
        <w:t xml:space="preserve"> V100 GPUs.</w:t>
      </w:r>
      <w:r w:rsidR="00DC226E">
        <w:t xml:space="preserve"> Selecting older CUDA platforms is possible by modifying the compute capability in the build script. The directory SC17/tersoff/lammps-tersoff-vector/benchmarks/lammps contains the benchmark’s scripts, modified for this particular system; the experiments are also all executed from that </w:t>
      </w:r>
      <w:bookmarkStart w:id="7" w:name="_Hlk498510241"/>
      <w:r w:rsidR="00DC226E">
        <w:t>directory.</w:t>
      </w:r>
      <w:bookmarkEnd w:id="7"/>
      <w:r w:rsidR="00BE3B75">
        <w:t xml:space="preserve"> The </w:t>
      </w:r>
      <w:r w:rsidR="00987A6A">
        <w:t>logs for</w:t>
      </w:r>
      <w:r w:rsidR="00BE3B75">
        <w:t xml:space="preserve"> the majority of the</w:t>
      </w:r>
      <w:r w:rsidR="00A2122B">
        <w:t xml:space="preserve"> runs presented in this paper are</w:t>
      </w:r>
      <w:r w:rsidR="00BE3B75">
        <w:t xml:space="preserve"> also present in </w:t>
      </w:r>
      <w:r w:rsidR="005A7B09">
        <w:t>that directory structure.</w:t>
      </w:r>
    </w:p>
    <w:p w14:paraId="0985017F" w14:textId="165AFF13" w:rsidR="00BE3B75" w:rsidRDefault="00BE3B75" w:rsidP="00EB5814"/>
    <w:p w14:paraId="3BF8409D" w14:textId="3DD3902A" w:rsidR="00BE3B75" w:rsidRDefault="00BE3B75" w:rsidP="00EB5814"/>
    <w:p w14:paraId="784E7FE2" w14:textId="77777777" w:rsidR="00BE3B75" w:rsidRDefault="00BE3B75" w:rsidP="00EB5814"/>
    <w:p w14:paraId="3EA4B338" w14:textId="77777777" w:rsidR="00DC226E" w:rsidRPr="00EB5814" w:rsidRDefault="00DC226E" w:rsidP="00EB5814">
      <w:pPr>
        <w:pStyle w:val="Heading2"/>
        <w:spacing w:before="120"/>
      </w:pPr>
      <w:r>
        <w:t>Appendix B: Errors in Reproducing Results</w:t>
      </w:r>
    </w:p>
    <w:p w14:paraId="4F7C4256" w14:textId="77777777" w:rsidR="004050E6" w:rsidRDefault="00DC226E">
      <w:pPr>
        <w:pStyle w:val="References"/>
        <w:numPr>
          <w:ilvl w:val="0"/>
          <w:numId w:val="0"/>
        </w:numPr>
      </w:pPr>
      <w:r>
        <w:t>There were several issues in reproducing the results during this competition using the KOKKOS and GPU packages.</w:t>
      </w:r>
    </w:p>
    <w:p w14:paraId="6D09B2A8" w14:textId="43A94FE5" w:rsidR="00DC226E" w:rsidRDefault="00964DC5">
      <w:pPr>
        <w:pStyle w:val="References"/>
        <w:numPr>
          <w:ilvl w:val="0"/>
          <w:numId w:val="0"/>
        </w:numPr>
      </w:pPr>
      <w:r>
        <w:t>The provided in.porter file uses functionality not available in those pac</w:t>
      </w:r>
      <w:r w:rsidR="00DA0A36">
        <w:t>kages and efforts to have it complete</w:t>
      </w:r>
      <w:r>
        <w:t xml:space="preserve"> </w:t>
      </w:r>
      <w:r w:rsidR="00DA0A36">
        <w:t>those simulation steps</w:t>
      </w:r>
      <w:r>
        <w:t xml:space="preserve"> using other packages were unsuccessful. An example output from such an attempt can be found at  </w:t>
      </w:r>
      <w:hyperlink r:id="rId19" w:history="1">
        <w:r w:rsidRPr="00544E95">
          <w:rPr>
            <w:rStyle w:val="Hyperlink"/>
          </w:rPr>
          <w:t>https://github.com/ZachMarcus/SC17/blob/master/tersoff/lammps-tersoff-vector/benchmarks/lammps/kokkos-porter.log</w:t>
        </w:r>
      </w:hyperlink>
      <w:r>
        <w:t>.</w:t>
      </w:r>
    </w:p>
    <w:p w14:paraId="2817D9EF" w14:textId="768CFF21" w:rsidR="00964DC5" w:rsidRDefault="00964DC5">
      <w:pPr>
        <w:pStyle w:val="References"/>
        <w:numPr>
          <w:ilvl w:val="0"/>
          <w:numId w:val="0"/>
        </w:numPr>
      </w:pPr>
      <w:r>
        <w:t>Additionally, there was an error when attempting to scale to more than one MPI process, either on one node or across nodes</w:t>
      </w:r>
      <w:r w:rsidR="00BE3B75">
        <w:t>,</w:t>
      </w:r>
      <w:r>
        <w:t xml:space="preserve"> o</w:t>
      </w:r>
      <w:r w:rsidR="00DC0E63">
        <w:t xml:space="preserve">ver the Infiniband </w:t>
      </w:r>
      <w:r w:rsidR="00530A05">
        <w:t xml:space="preserve">or the Ethernet </w:t>
      </w:r>
      <w:r w:rsidR="00DC0E63">
        <w:t>interconnect, when using the KOKKOS package.</w:t>
      </w:r>
    </w:p>
    <w:p w14:paraId="361065E4" w14:textId="77777777" w:rsidR="004050E6" w:rsidRDefault="004050E6">
      <w:pPr>
        <w:pStyle w:val="References"/>
        <w:numPr>
          <w:ilvl w:val="0"/>
          <w:numId w:val="0"/>
        </w:numPr>
      </w:pPr>
    </w:p>
    <w:p w14:paraId="58866B73" w14:textId="274AB5F4" w:rsidR="008B197E" w:rsidRDefault="008B197E" w:rsidP="00843AD0">
      <w:pPr>
        <w:pStyle w:val="References"/>
        <w:numPr>
          <w:ilvl w:val="0"/>
          <w:numId w:val="0"/>
        </w:numPr>
      </w:pPr>
    </w:p>
    <w:p w14:paraId="78332961" w14:textId="5DC762FA" w:rsidR="00843AD0" w:rsidRDefault="00843AD0" w:rsidP="00843AD0">
      <w:pPr>
        <w:pStyle w:val="References"/>
        <w:numPr>
          <w:ilvl w:val="0"/>
          <w:numId w:val="0"/>
        </w:numPr>
      </w:pPr>
    </w:p>
    <w:p w14:paraId="452CEAA9" w14:textId="67332710" w:rsidR="00843AD0" w:rsidRDefault="00843AD0" w:rsidP="00843AD0">
      <w:pPr>
        <w:pStyle w:val="References"/>
        <w:numPr>
          <w:ilvl w:val="0"/>
          <w:numId w:val="0"/>
        </w:numPr>
      </w:pPr>
    </w:p>
    <w:p w14:paraId="306E9091" w14:textId="1CACD8E7" w:rsidR="00843AD0" w:rsidRDefault="00843AD0" w:rsidP="00843AD0">
      <w:pPr>
        <w:pStyle w:val="References"/>
        <w:numPr>
          <w:ilvl w:val="0"/>
          <w:numId w:val="0"/>
        </w:numPr>
      </w:pPr>
    </w:p>
    <w:p w14:paraId="2E09E1AC" w14:textId="4C234F76" w:rsidR="00843AD0" w:rsidRDefault="00843AD0" w:rsidP="00843AD0">
      <w:pPr>
        <w:pStyle w:val="References"/>
        <w:numPr>
          <w:ilvl w:val="0"/>
          <w:numId w:val="0"/>
        </w:numPr>
      </w:pPr>
    </w:p>
    <w:p w14:paraId="145CDE1C" w14:textId="5107F445" w:rsidR="00843AD0" w:rsidRDefault="00843AD0" w:rsidP="00843AD0">
      <w:pPr>
        <w:pStyle w:val="References"/>
        <w:numPr>
          <w:ilvl w:val="0"/>
          <w:numId w:val="0"/>
        </w:numPr>
      </w:pPr>
    </w:p>
    <w:p w14:paraId="3932E88A" w14:textId="77777777" w:rsidR="00843AD0" w:rsidRDefault="00843AD0" w:rsidP="00843AD0">
      <w:pPr>
        <w:pStyle w:val="References"/>
        <w:numPr>
          <w:ilvl w:val="0"/>
          <w:numId w:val="0"/>
        </w:numPr>
        <w:sectPr w:rsidR="00843AD0" w:rsidSect="003B4153">
          <w:type w:val="continuous"/>
          <w:pgSz w:w="12240" w:h="15840" w:code="1"/>
          <w:pgMar w:top="1080" w:right="1080" w:bottom="1440" w:left="1080" w:header="720" w:footer="720" w:gutter="0"/>
          <w:cols w:num="2" w:space="475"/>
        </w:sectPr>
      </w:pPr>
      <w:bookmarkStart w:id="8" w:name="_GoBack"/>
      <w:bookmarkEnd w:id="8"/>
    </w:p>
    <w:p w14:paraId="37D4FFC8" w14:textId="402A8C76" w:rsidR="008B197E" w:rsidRDefault="008B197E" w:rsidP="00843AD0">
      <w:pPr>
        <w:pStyle w:val="Paper-Title"/>
        <w:jc w:val="both"/>
      </w:pPr>
    </w:p>
    <w:sectPr w:rsidR="008B197E"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ddy Leger" w:date="2017-11-15T12:56:00Z" w:initials="ML">
    <w:p w14:paraId="34063C40" w14:textId="6E42457A" w:rsidR="00B733BA" w:rsidRDefault="00B733BA">
      <w:pPr>
        <w:pStyle w:val="CommentText"/>
      </w:pPr>
      <w:r>
        <w:rPr>
          <w:rStyle w:val="CommentReference"/>
        </w:rPr>
        <w:annotationRef/>
      </w:r>
    </w:p>
  </w:comment>
  <w:comment w:id="1" w:author="Maddy Leger" w:date="2017-11-15T12:55:00Z" w:initials="ML">
    <w:p w14:paraId="0B01E2E1" w14:textId="71F3E0DC" w:rsidR="00B733BA" w:rsidRDefault="00B733BA">
      <w:pPr>
        <w:pStyle w:val="CommentText"/>
      </w:pPr>
      <w:r>
        <w:rPr>
          <w:rStyle w:val="CommentReference"/>
        </w:rPr>
        <w:annotationRef/>
      </w:r>
      <w:r>
        <w:t>ARM is a company, the rest are architectures within a company – I would specify</w:t>
      </w:r>
    </w:p>
  </w:comment>
  <w:comment w:id="2" w:author="Maddy Leger" w:date="2017-11-15T13:10:00Z" w:initials="ML">
    <w:p w14:paraId="1467B36A" w14:textId="1CF50E86" w:rsidR="00654E81" w:rsidRDefault="00654E81">
      <w:pPr>
        <w:pStyle w:val="CommentText"/>
      </w:pPr>
      <w:r>
        <w:rPr>
          <w:rStyle w:val="CommentReference"/>
        </w:rPr>
        <w:annotationRef/>
      </w:r>
      <w:r>
        <w:t>Should we be past tense here?</w:t>
      </w:r>
    </w:p>
  </w:comment>
  <w:comment w:id="3" w:author="Maddy Leger" w:date="2017-11-15T13:11:00Z" w:initials="ML">
    <w:p w14:paraId="003AF397" w14:textId="3CA537C5" w:rsidR="00654E81" w:rsidRDefault="00654E81">
      <w:pPr>
        <w:pStyle w:val="CommentText"/>
      </w:pPr>
      <w:r>
        <w:rPr>
          <w:rStyle w:val="CommentReference"/>
        </w:rPr>
        <w:annotationRef/>
      </w:r>
      <w:r>
        <w:t>This section is really good, well done!</w:t>
      </w:r>
    </w:p>
  </w:comment>
  <w:comment w:id="4" w:author="Maddy Leger" w:date="2017-11-15T13:12:00Z" w:initials="ML">
    <w:p w14:paraId="5F4228EF" w14:textId="3260B4B6" w:rsidR="00654E81" w:rsidRDefault="00654E81">
      <w:pPr>
        <w:pStyle w:val="CommentText"/>
      </w:pPr>
      <w:r>
        <w:rPr>
          <w:rStyle w:val="CommentReference"/>
        </w:rPr>
        <w:annotationRef/>
      </w:r>
      <w:r>
        <w:t>Maybe a one sentence summary to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063C40" w15:done="0"/>
  <w15:commentEx w15:paraId="0B01E2E1" w15:done="0"/>
  <w15:commentEx w15:paraId="1467B36A" w15:done="0"/>
  <w15:commentEx w15:paraId="003AF397" w15:done="0"/>
  <w15:commentEx w15:paraId="5F4228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063C40" w16cid:durableId="1DB6C3C0"/>
  <w16cid:commentId w16cid:paraId="0B01E2E1" w16cid:durableId="1DB6C3C1"/>
  <w16cid:commentId w16cid:paraId="1467B36A" w16cid:durableId="1DB6C3C2"/>
  <w16cid:commentId w16cid:paraId="003AF397" w16cid:durableId="1DB6C3C3"/>
  <w16cid:commentId w16cid:paraId="5F4228EF" w16cid:durableId="1DB6C3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49E15" w14:textId="77777777" w:rsidR="00A60B73" w:rsidRDefault="00A60B73">
      <w:r>
        <w:separator/>
      </w:r>
    </w:p>
  </w:endnote>
  <w:endnote w:type="continuationSeparator" w:id="0">
    <w:p w14:paraId="4A4B8FBE" w14:textId="77777777" w:rsidR="00A60B73" w:rsidRDefault="00A60B73">
      <w:r>
        <w:continuationSeparator/>
      </w:r>
    </w:p>
  </w:endnote>
  <w:endnote w:type="continuationNotice" w:id="1">
    <w:p w14:paraId="6A0F4348" w14:textId="77777777" w:rsidR="000D50DE" w:rsidRDefault="000D50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5BCC6"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7A735"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2345E" w14:textId="77777777" w:rsidR="00A60B73" w:rsidRDefault="00A60B73">
      <w:r>
        <w:separator/>
      </w:r>
    </w:p>
  </w:footnote>
  <w:footnote w:type="continuationSeparator" w:id="0">
    <w:p w14:paraId="6DA453ED" w14:textId="77777777" w:rsidR="00A60B73" w:rsidRDefault="00A60B73">
      <w:r>
        <w:continuationSeparator/>
      </w:r>
    </w:p>
  </w:footnote>
  <w:footnote w:type="continuationNotice" w:id="1">
    <w:p w14:paraId="010FF801" w14:textId="77777777" w:rsidR="000D50DE" w:rsidRDefault="000D50D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DEB0736"/>
    <w:multiLevelType w:val="hybridMultilevel"/>
    <w:tmpl w:val="AED6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dy Leger">
    <w15:presenceInfo w15:providerId="Windows Live" w15:userId="8b05955426a98d4e"/>
  </w15:person>
  <w15:person w15:author="Zachary Marcus">
    <w15:presenceInfo w15:providerId="Windows Live" w15:userId="0e7c424591de7e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16D54"/>
    <w:rsid w:val="00025F54"/>
    <w:rsid w:val="000355F6"/>
    <w:rsid w:val="00040AD4"/>
    <w:rsid w:val="00077B70"/>
    <w:rsid w:val="000926A1"/>
    <w:rsid w:val="0009634A"/>
    <w:rsid w:val="000A5638"/>
    <w:rsid w:val="000A6043"/>
    <w:rsid w:val="000D50DE"/>
    <w:rsid w:val="000D6344"/>
    <w:rsid w:val="00103E11"/>
    <w:rsid w:val="00120B25"/>
    <w:rsid w:val="001378B9"/>
    <w:rsid w:val="0015116E"/>
    <w:rsid w:val="00154BE0"/>
    <w:rsid w:val="001578EE"/>
    <w:rsid w:val="00161F0A"/>
    <w:rsid w:val="00172159"/>
    <w:rsid w:val="001C11C5"/>
    <w:rsid w:val="001E0726"/>
    <w:rsid w:val="001E4A9D"/>
    <w:rsid w:val="00202FFC"/>
    <w:rsid w:val="00206035"/>
    <w:rsid w:val="00247371"/>
    <w:rsid w:val="00251F49"/>
    <w:rsid w:val="00261D6A"/>
    <w:rsid w:val="002757A6"/>
    <w:rsid w:val="00276401"/>
    <w:rsid w:val="0027698B"/>
    <w:rsid w:val="002B4CF8"/>
    <w:rsid w:val="002D2B9E"/>
    <w:rsid w:val="002D2C9C"/>
    <w:rsid w:val="002D6A57"/>
    <w:rsid w:val="002E0D0E"/>
    <w:rsid w:val="00326BC4"/>
    <w:rsid w:val="00332DA9"/>
    <w:rsid w:val="003440EB"/>
    <w:rsid w:val="003662E6"/>
    <w:rsid w:val="0036701D"/>
    <w:rsid w:val="00373BCA"/>
    <w:rsid w:val="00375299"/>
    <w:rsid w:val="00377A65"/>
    <w:rsid w:val="0039634B"/>
    <w:rsid w:val="003B4153"/>
    <w:rsid w:val="003C3FCF"/>
    <w:rsid w:val="003E3258"/>
    <w:rsid w:val="004050E6"/>
    <w:rsid w:val="004079CB"/>
    <w:rsid w:val="00466143"/>
    <w:rsid w:val="00474255"/>
    <w:rsid w:val="00474739"/>
    <w:rsid w:val="00480853"/>
    <w:rsid w:val="004B002F"/>
    <w:rsid w:val="004B64CB"/>
    <w:rsid w:val="004D68FC"/>
    <w:rsid w:val="004E7329"/>
    <w:rsid w:val="00522B67"/>
    <w:rsid w:val="00530A05"/>
    <w:rsid w:val="00571CED"/>
    <w:rsid w:val="00580C7F"/>
    <w:rsid w:val="005842F9"/>
    <w:rsid w:val="005A7B09"/>
    <w:rsid w:val="005B6A93"/>
    <w:rsid w:val="005D28A1"/>
    <w:rsid w:val="005E270A"/>
    <w:rsid w:val="00603A4D"/>
    <w:rsid w:val="0061710B"/>
    <w:rsid w:val="0062758A"/>
    <w:rsid w:val="006502B6"/>
    <w:rsid w:val="00654D20"/>
    <w:rsid w:val="00654E81"/>
    <w:rsid w:val="00660428"/>
    <w:rsid w:val="0066479E"/>
    <w:rsid w:val="0068547D"/>
    <w:rsid w:val="006918D4"/>
    <w:rsid w:val="0069270B"/>
    <w:rsid w:val="0069356A"/>
    <w:rsid w:val="006A044B"/>
    <w:rsid w:val="006A1FA3"/>
    <w:rsid w:val="006D3A80"/>
    <w:rsid w:val="006D451E"/>
    <w:rsid w:val="00737114"/>
    <w:rsid w:val="007452C7"/>
    <w:rsid w:val="00780461"/>
    <w:rsid w:val="0078679C"/>
    <w:rsid w:val="00787583"/>
    <w:rsid w:val="00793DF2"/>
    <w:rsid w:val="007B2C3A"/>
    <w:rsid w:val="007C08CF"/>
    <w:rsid w:val="007C3600"/>
    <w:rsid w:val="0082025F"/>
    <w:rsid w:val="00826AE6"/>
    <w:rsid w:val="00843AD0"/>
    <w:rsid w:val="008536AF"/>
    <w:rsid w:val="0087467E"/>
    <w:rsid w:val="008A3A72"/>
    <w:rsid w:val="008B0897"/>
    <w:rsid w:val="008B197E"/>
    <w:rsid w:val="008B1A77"/>
    <w:rsid w:val="008B6571"/>
    <w:rsid w:val="008C46C4"/>
    <w:rsid w:val="008F3E8A"/>
    <w:rsid w:val="008F7414"/>
    <w:rsid w:val="00904047"/>
    <w:rsid w:val="00905FE0"/>
    <w:rsid w:val="00906235"/>
    <w:rsid w:val="00920279"/>
    <w:rsid w:val="00941EFD"/>
    <w:rsid w:val="00964DC5"/>
    <w:rsid w:val="00987A6A"/>
    <w:rsid w:val="009B701B"/>
    <w:rsid w:val="009C1869"/>
    <w:rsid w:val="009C53B1"/>
    <w:rsid w:val="009C66DE"/>
    <w:rsid w:val="009D2B77"/>
    <w:rsid w:val="009D7B5B"/>
    <w:rsid w:val="009F334B"/>
    <w:rsid w:val="00A105B5"/>
    <w:rsid w:val="00A14C31"/>
    <w:rsid w:val="00A2122B"/>
    <w:rsid w:val="00A60B73"/>
    <w:rsid w:val="00A62B39"/>
    <w:rsid w:val="00A66E61"/>
    <w:rsid w:val="00A967C8"/>
    <w:rsid w:val="00AA718F"/>
    <w:rsid w:val="00AB345E"/>
    <w:rsid w:val="00AB5E14"/>
    <w:rsid w:val="00AD32F4"/>
    <w:rsid w:val="00AD65CE"/>
    <w:rsid w:val="00AE2664"/>
    <w:rsid w:val="00B17E8B"/>
    <w:rsid w:val="00B250A7"/>
    <w:rsid w:val="00B606DF"/>
    <w:rsid w:val="00B63F89"/>
    <w:rsid w:val="00B733BA"/>
    <w:rsid w:val="00B91AA9"/>
    <w:rsid w:val="00BB2E1E"/>
    <w:rsid w:val="00BC4C60"/>
    <w:rsid w:val="00BE3B75"/>
    <w:rsid w:val="00BF3697"/>
    <w:rsid w:val="00C47786"/>
    <w:rsid w:val="00C562D1"/>
    <w:rsid w:val="00C7584B"/>
    <w:rsid w:val="00C83130"/>
    <w:rsid w:val="00C83311"/>
    <w:rsid w:val="00CB0DA3"/>
    <w:rsid w:val="00CB4646"/>
    <w:rsid w:val="00CC0A04"/>
    <w:rsid w:val="00CC70B8"/>
    <w:rsid w:val="00CD14B8"/>
    <w:rsid w:val="00CD7EC6"/>
    <w:rsid w:val="00D3292B"/>
    <w:rsid w:val="00D564B3"/>
    <w:rsid w:val="00D844CC"/>
    <w:rsid w:val="00DA0A36"/>
    <w:rsid w:val="00DA253E"/>
    <w:rsid w:val="00DA70EA"/>
    <w:rsid w:val="00DB1EE5"/>
    <w:rsid w:val="00DB7AD4"/>
    <w:rsid w:val="00DC0E63"/>
    <w:rsid w:val="00DC226E"/>
    <w:rsid w:val="00DC5141"/>
    <w:rsid w:val="00E132CA"/>
    <w:rsid w:val="00E13B9D"/>
    <w:rsid w:val="00E26518"/>
    <w:rsid w:val="00E3178B"/>
    <w:rsid w:val="00E626FE"/>
    <w:rsid w:val="00E72162"/>
    <w:rsid w:val="00E860A3"/>
    <w:rsid w:val="00EB5814"/>
    <w:rsid w:val="00EC07F2"/>
    <w:rsid w:val="00EC1F6A"/>
    <w:rsid w:val="00ED3D93"/>
    <w:rsid w:val="00F057ED"/>
    <w:rsid w:val="00F05EDF"/>
    <w:rsid w:val="00F069D7"/>
    <w:rsid w:val="00F34659"/>
    <w:rsid w:val="00F418FF"/>
    <w:rsid w:val="00F50B82"/>
    <w:rsid w:val="00F5619A"/>
    <w:rsid w:val="00F96495"/>
    <w:rsid w:val="00FA5D7B"/>
    <w:rsid w:val="00FA7464"/>
    <w:rsid w:val="00FB5E03"/>
    <w:rsid w:val="00FC3183"/>
    <w:rsid w:val="00FD32E2"/>
    <w:rsid w:val="00FE2D96"/>
    <w:rsid w:val="00F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9EFC9CD"/>
  <w15:docId w15:val="{43ACA982-1604-413D-80BE-E1E526D2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EC07F2"/>
    <w:pPr>
      <w:ind w:left="720"/>
      <w:contextualSpacing/>
    </w:pPr>
  </w:style>
  <w:style w:type="character" w:customStyle="1" w:styleId="UnresolvedMention1">
    <w:name w:val="Unresolved Mention1"/>
    <w:basedOn w:val="DefaultParagraphFont"/>
    <w:uiPriority w:val="99"/>
    <w:semiHidden/>
    <w:unhideWhenUsed/>
    <w:rsid w:val="000D50DE"/>
    <w:rPr>
      <w:color w:val="808080"/>
      <w:shd w:val="clear" w:color="auto" w:fill="E6E6E6"/>
    </w:rPr>
  </w:style>
  <w:style w:type="character" w:styleId="CommentReference">
    <w:name w:val="annotation reference"/>
    <w:basedOn w:val="DefaultParagraphFont"/>
    <w:semiHidden/>
    <w:unhideWhenUsed/>
    <w:rsid w:val="000D50DE"/>
    <w:rPr>
      <w:sz w:val="16"/>
      <w:szCs w:val="16"/>
    </w:rPr>
  </w:style>
  <w:style w:type="paragraph" w:styleId="CommentText">
    <w:name w:val="annotation text"/>
    <w:basedOn w:val="Normal"/>
    <w:link w:val="CommentTextChar"/>
    <w:semiHidden/>
    <w:unhideWhenUsed/>
    <w:rsid w:val="000D50DE"/>
    <w:rPr>
      <w:sz w:val="20"/>
    </w:rPr>
  </w:style>
  <w:style w:type="character" w:customStyle="1" w:styleId="CommentTextChar">
    <w:name w:val="Comment Text Char"/>
    <w:basedOn w:val="DefaultParagraphFont"/>
    <w:link w:val="CommentText"/>
    <w:semiHidden/>
    <w:rsid w:val="000D50DE"/>
  </w:style>
  <w:style w:type="paragraph" w:styleId="CommentSubject">
    <w:name w:val="annotation subject"/>
    <w:basedOn w:val="CommentText"/>
    <w:next w:val="CommentText"/>
    <w:link w:val="CommentSubjectChar"/>
    <w:semiHidden/>
    <w:unhideWhenUsed/>
    <w:rsid w:val="000D50DE"/>
    <w:rPr>
      <w:b/>
      <w:bCs/>
    </w:rPr>
  </w:style>
  <w:style w:type="character" w:customStyle="1" w:styleId="CommentSubjectChar">
    <w:name w:val="Comment Subject Char"/>
    <w:basedOn w:val="CommentTextChar"/>
    <w:link w:val="CommentSubject"/>
    <w:semiHidden/>
    <w:rsid w:val="000D50DE"/>
    <w:rPr>
      <w:b/>
      <w:bCs/>
    </w:rPr>
  </w:style>
  <w:style w:type="paragraph" w:styleId="BalloonText">
    <w:name w:val="Balloon Text"/>
    <w:basedOn w:val="Normal"/>
    <w:link w:val="BalloonTextChar"/>
    <w:rsid w:val="000D50DE"/>
    <w:pPr>
      <w:spacing w:after="0"/>
    </w:pPr>
    <w:rPr>
      <w:rFonts w:ascii="Segoe UI" w:hAnsi="Segoe UI" w:cs="Segoe UI"/>
      <w:szCs w:val="18"/>
    </w:rPr>
  </w:style>
  <w:style w:type="character" w:customStyle="1" w:styleId="BalloonTextChar">
    <w:name w:val="Balloon Text Char"/>
    <w:basedOn w:val="DefaultParagraphFont"/>
    <w:link w:val="BalloonText"/>
    <w:rsid w:val="000D5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cus.z@husky.neu.edu" TargetMode="External"/><Relationship Id="rId13" Type="http://schemas.openxmlformats.org/officeDocument/2006/relationships/image" Target="media/image2.png"/><Relationship Id="rId18" Type="http://schemas.openxmlformats.org/officeDocument/2006/relationships/hyperlink" Target="https://github.com/ZachMarcus/SC17"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yperlink" Target="http://dl.acm.org/citation.cfm?id=3014914"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yperlink" Target="https://github.com/ZachMarcus/SC17/blob/master/tersoff/lammps-tersoff-vector/benchmarks/lammps/kokkos-porter.log"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13199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Zachary Marcus</cp:lastModifiedBy>
  <cp:revision>2</cp:revision>
  <cp:lastPrinted>2017-11-15T21:18:00Z</cp:lastPrinted>
  <dcterms:created xsi:type="dcterms:W3CDTF">2017-11-15T21:20:00Z</dcterms:created>
  <dcterms:modified xsi:type="dcterms:W3CDTF">2017-11-15T21:20:00Z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